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7C0A7A" w14:textId="6AFE62A4" w:rsidR="00977542" w:rsidRPr="00D06BC3" w:rsidRDefault="00977542" w:rsidP="00977542">
      <w:pPr>
        <w:pStyle w:val="Heading2"/>
        <w:shd w:val="clear" w:color="auto" w:fill="FFFFFF"/>
        <w:spacing w:before="0" w:line="525" w:lineRule="atLeast"/>
        <w:textAlignment w:val="baseline"/>
        <w:rPr>
          <w:rStyle w:val="Hyperlink"/>
          <w:rFonts w:ascii="Arial" w:hAnsi="Arial" w:cs="Arial"/>
          <w:b/>
          <w:color w:val="5B9BD5" w:themeColor="accent5"/>
          <w:sz w:val="36"/>
          <w:szCs w:val="36"/>
          <w:u w:val="non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6BC3">
        <w:rPr>
          <w:rFonts w:ascii="Arial" w:hAnsi="Arial" w:cs="Arial"/>
          <w:b/>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Statistics </w:t>
      </w:r>
      <w:r w:rsidR="0076215C" w:rsidRPr="00D06BC3">
        <w:rPr>
          <w:rFonts w:ascii="Arial" w:hAnsi="Arial" w:cs="Arial"/>
          <w:b/>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Overview</w:t>
      </w:r>
    </w:p>
    <w:p w14:paraId="57FA3A1D" w14:textId="71115E03" w:rsidR="00A563DD" w:rsidRPr="00D06BC3" w:rsidRDefault="00A563DD" w:rsidP="00A563DD">
      <w:pPr>
        <w:pStyle w:val="NormalWeb"/>
        <w:shd w:val="clear" w:color="auto" w:fill="FFFFFF"/>
        <w:spacing w:before="120" w:beforeAutospacing="0" w:after="120" w:afterAutospacing="0"/>
        <w:rPr>
          <w:rStyle w:val="Hyperlink"/>
          <w:rFonts w:ascii="Arial" w:hAnsi="Arial" w:cs="Arial"/>
          <w:color w:val="ED7D31" w:themeColor="accent2"/>
          <w:sz w:val="22"/>
          <w:szCs w:val="22"/>
          <w:u w:val="none"/>
        </w:rPr>
      </w:pPr>
      <w:r w:rsidRPr="00D06BC3">
        <w:rPr>
          <w:rStyle w:val="Hyperlink"/>
          <w:rFonts w:ascii="Arial" w:hAnsi="Arial" w:cs="Arial"/>
          <w:color w:val="ED7D31" w:themeColor="accent2"/>
          <w:sz w:val="22"/>
          <w:szCs w:val="22"/>
          <w:u w:val="none"/>
        </w:rPr>
        <w:t>Statistics is the discipline that concerns the collection, organization, displaying, analysis, interpretation and presentation of data</w:t>
      </w:r>
      <w:r w:rsidRPr="00D06BC3">
        <w:rPr>
          <w:rStyle w:val="Hyperlink"/>
          <w:rFonts w:ascii="Arial" w:hAnsi="Arial" w:cs="Arial"/>
          <w:color w:val="767676"/>
          <w:sz w:val="22"/>
          <w:szCs w:val="22"/>
          <w:u w:val="none"/>
        </w:rPr>
        <w:t>. In applying statistics to a scientific, industrial, or social problem, it is conventional to begin with a </w:t>
      </w:r>
      <w:hyperlink r:id="rId7" w:tooltip="Statistical population" w:history="1">
        <w:r w:rsidRPr="00D06BC3">
          <w:rPr>
            <w:rStyle w:val="Hyperlink"/>
            <w:rFonts w:ascii="Arial" w:hAnsi="Arial" w:cs="Arial"/>
            <w:color w:val="767676"/>
            <w:sz w:val="22"/>
            <w:szCs w:val="22"/>
            <w:u w:val="none"/>
          </w:rPr>
          <w:t>statistical population</w:t>
        </w:r>
      </w:hyperlink>
      <w:r w:rsidRPr="00D06BC3">
        <w:rPr>
          <w:rStyle w:val="Hyperlink"/>
          <w:rFonts w:ascii="Arial" w:hAnsi="Arial" w:cs="Arial"/>
          <w:color w:val="767676"/>
          <w:sz w:val="22"/>
          <w:szCs w:val="22"/>
          <w:u w:val="none"/>
        </w:rPr>
        <w:t> or a </w:t>
      </w:r>
      <w:hyperlink r:id="rId8" w:tooltip="Statistical model" w:history="1">
        <w:r w:rsidRPr="00D06BC3">
          <w:rPr>
            <w:rStyle w:val="Hyperlink"/>
            <w:rFonts w:ascii="Arial" w:hAnsi="Arial" w:cs="Arial"/>
            <w:color w:val="767676"/>
            <w:sz w:val="22"/>
            <w:szCs w:val="22"/>
            <w:u w:val="none"/>
          </w:rPr>
          <w:t>statistical model</w:t>
        </w:r>
      </w:hyperlink>
      <w:r w:rsidRPr="00D06BC3">
        <w:rPr>
          <w:rStyle w:val="Hyperlink"/>
          <w:rFonts w:ascii="Arial" w:hAnsi="Arial" w:cs="Arial"/>
          <w:color w:val="767676"/>
          <w:sz w:val="22"/>
          <w:szCs w:val="22"/>
          <w:u w:val="none"/>
        </w:rPr>
        <w:t xml:space="preserve"> to be studied. </w:t>
      </w:r>
      <w:r w:rsidRPr="00D06BC3">
        <w:rPr>
          <w:rStyle w:val="Hyperlink"/>
          <w:rFonts w:ascii="Arial" w:hAnsi="Arial" w:cs="Arial"/>
          <w:color w:val="ED7D31" w:themeColor="accent2"/>
          <w:sz w:val="22"/>
          <w:szCs w:val="22"/>
          <w:u w:val="none"/>
        </w:rPr>
        <w:t>Populations can be diverse groups of people or objects such as "all people living in a country" or "every atom composing a crystal". Statistics deals with every aspect of data, including the planning of data collection in terms of the design of </w:t>
      </w:r>
      <w:hyperlink r:id="rId9" w:tooltip="Statistical survey" w:history="1">
        <w:r w:rsidRPr="00D06BC3">
          <w:rPr>
            <w:rStyle w:val="Hyperlink"/>
            <w:rFonts w:ascii="Arial" w:hAnsi="Arial" w:cs="Arial"/>
            <w:color w:val="ED7D31" w:themeColor="accent2"/>
            <w:sz w:val="22"/>
            <w:szCs w:val="22"/>
            <w:u w:val="none"/>
          </w:rPr>
          <w:t>surveys</w:t>
        </w:r>
      </w:hyperlink>
      <w:r w:rsidRPr="00D06BC3">
        <w:rPr>
          <w:rStyle w:val="Hyperlink"/>
          <w:rFonts w:ascii="Arial" w:hAnsi="Arial" w:cs="Arial"/>
          <w:color w:val="ED7D31" w:themeColor="accent2"/>
          <w:sz w:val="22"/>
          <w:szCs w:val="22"/>
          <w:u w:val="none"/>
        </w:rPr>
        <w:t> and </w:t>
      </w:r>
      <w:hyperlink r:id="rId10" w:tooltip="Experimental design" w:history="1">
        <w:r w:rsidRPr="00D06BC3">
          <w:rPr>
            <w:rStyle w:val="Hyperlink"/>
            <w:rFonts w:ascii="Arial" w:hAnsi="Arial" w:cs="Arial"/>
            <w:color w:val="ED7D31" w:themeColor="accent2"/>
            <w:sz w:val="22"/>
            <w:szCs w:val="22"/>
            <w:u w:val="none"/>
          </w:rPr>
          <w:t>experiments</w:t>
        </w:r>
      </w:hyperlink>
    </w:p>
    <w:p w14:paraId="425082D0" w14:textId="25B74ACB" w:rsidR="008B2E3F" w:rsidRPr="00D06BC3" w:rsidRDefault="008B2E3F" w:rsidP="00A563DD">
      <w:pPr>
        <w:pStyle w:val="NormalWeb"/>
        <w:shd w:val="clear" w:color="auto" w:fill="FFFFFF"/>
        <w:spacing w:before="120" w:beforeAutospacing="0" w:after="120" w:afterAutospacing="0"/>
        <w:rPr>
          <w:rStyle w:val="Hyperlink"/>
          <w:rFonts w:ascii="Arial" w:hAnsi="Arial" w:cs="Arial"/>
          <w:color w:val="ED7D31" w:themeColor="accent2"/>
          <w:sz w:val="22"/>
          <w:szCs w:val="22"/>
          <w:u w:val="none"/>
        </w:rPr>
      </w:pPr>
    </w:p>
    <w:p w14:paraId="666BDA3B" w14:textId="6532694B" w:rsidR="008B2E3F" w:rsidRPr="00D06BC3" w:rsidRDefault="008B2E3F" w:rsidP="008B2E3F">
      <w:pPr>
        <w:pStyle w:val="NormalWeb"/>
        <w:shd w:val="clear" w:color="auto" w:fill="FFFFFF"/>
        <w:spacing w:before="0" w:beforeAutospacing="0" w:after="0" w:afterAutospacing="0"/>
        <w:textAlignment w:val="baseline"/>
        <w:rPr>
          <w:rStyle w:val="Hyperlink"/>
          <w:rFonts w:ascii="Arial" w:hAnsi="Arial" w:cs="Arial"/>
          <w:color w:val="767676"/>
          <w:sz w:val="22"/>
          <w:szCs w:val="22"/>
          <w:u w:val="none"/>
        </w:rPr>
      </w:pPr>
      <w:r w:rsidRPr="00D06BC3">
        <w:rPr>
          <w:rStyle w:val="Hyperlink"/>
          <w:rFonts w:ascii="Arial" w:hAnsi="Arial" w:cs="Arial"/>
          <w:color w:val="767676"/>
          <w:sz w:val="22"/>
          <w:szCs w:val="22"/>
          <w:u w:val="none"/>
        </w:rPr>
        <w:t>The most common basic statistics terms you’ll come across are the </w:t>
      </w:r>
      <w:hyperlink r:id="rId11" w:history="1">
        <w:r w:rsidRPr="00D06BC3">
          <w:rPr>
            <w:rStyle w:val="Hyperlink"/>
            <w:rFonts w:ascii="Arial" w:hAnsi="Arial" w:cs="Arial"/>
            <w:color w:val="767676"/>
            <w:sz w:val="22"/>
            <w:szCs w:val="22"/>
            <w:u w:val="none"/>
          </w:rPr>
          <w:t>mean, mode and median</w:t>
        </w:r>
      </w:hyperlink>
      <w:r w:rsidRPr="00D06BC3">
        <w:rPr>
          <w:rStyle w:val="Hyperlink"/>
          <w:rFonts w:ascii="Arial" w:hAnsi="Arial" w:cs="Arial"/>
          <w:color w:val="767676"/>
          <w:sz w:val="22"/>
          <w:szCs w:val="22"/>
          <w:u w:val="none"/>
        </w:rPr>
        <w:t>. These are all what are known as “</w:t>
      </w:r>
      <w:r w:rsidRPr="00D06BC3">
        <w:rPr>
          <w:rStyle w:val="Hyperlink"/>
          <w:rFonts w:ascii="Arial" w:hAnsi="Arial" w:cs="Arial"/>
          <w:color w:val="ED7D31" w:themeColor="accent2"/>
          <w:sz w:val="22"/>
          <w:szCs w:val="22"/>
          <w:u w:val="none"/>
        </w:rPr>
        <w:t>Measures of </w:t>
      </w:r>
      <w:hyperlink r:id="rId12" w:history="1">
        <w:r w:rsidRPr="00D06BC3">
          <w:rPr>
            <w:rStyle w:val="Hyperlink"/>
            <w:rFonts w:ascii="Arial" w:hAnsi="Arial" w:cs="Arial"/>
            <w:color w:val="ED7D31" w:themeColor="accent2"/>
            <w:sz w:val="22"/>
            <w:szCs w:val="22"/>
            <w:u w:val="none"/>
          </w:rPr>
          <w:t>Central Tendency</w:t>
        </w:r>
      </w:hyperlink>
      <w:r w:rsidRPr="00D06BC3">
        <w:rPr>
          <w:rStyle w:val="Hyperlink"/>
          <w:rFonts w:ascii="Arial" w:hAnsi="Arial" w:cs="Arial"/>
          <w:color w:val="767676"/>
          <w:sz w:val="22"/>
          <w:szCs w:val="22"/>
          <w:u w:val="none"/>
        </w:rPr>
        <w:t>.” Also important in this early chapter of statistics is the </w:t>
      </w:r>
      <w:hyperlink r:id="rId13" w:history="1">
        <w:r w:rsidRPr="00D06BC3">
          <w:rPr>
            <w:rStyle w:val="Hyperlink"/>
            <w:rFonts w:ascii="Arial" w:hAnsi="Arial" w:cs="Arial"/>
            <w:color w:val="ED7D31" w:themeColor="accent2"/>
            <w:sz w:val="22"/>
            <w:szCs w:val="22"/>
            <w:u w:val="none"/>
          </w:rPr>
          <w:t>shape of a distribution</w:t>
        </w:r>
      </w:hyperlink>
      <w:r w:rsidRPr="00D06BC3">
        <w:rPr>
          <w:rStyle w:val="Hyperlink"/>
          <w:rFonts w:ascii="Arial" w:hAnsi="Arial" w:cs="Arial"/>
          <w:color w:val="767676"/>
          <w:sz w:val="22"/>
          <w:szCs w:val="22"/>
          <w:u w:val="none"/>
        </w:rPr>
        <w:t xml:space="preserve">. This tells us something about </w:t>
      </w:r>
      <w:r w:rsidRPr="00D06BC3">
        <w:rPr>
          <w:rStyle w:val="Hyperlink"/>
          <w:rFonts w:ascii="Arial" w:hAnsi="Arial" w:cs="Arial"/>
          <w:color w:val="ED7D31" w:themeColor="accent2"/>
          <w:sz w:val="22"/>
          <w:szCs w:val="22"/>
          <w:u w:val="none"/>
        </w:rPr>
        <w:t>how data is spread out around the </w:t>
      </w:r>
      <w:hyperlink r:id="rId14" w:history="1">
        <w:r w:rsidRPr="00D06BC3">
          <w:rPr>
            <w:rStyle w:val="Hyperlink"/>
            <w:rFonts w:ascii="Arial" w:hAnsi="Arial" w:cs="Arial"/>
            <w:color w:val="ED7D31" w:themeColor="accent2"/>
            <w:sz w:val="22"/>
            <w:szCs w:val="22"/>
            <w:u w:val="none"/>
          </w:rPr>
          <w:t>mean</w:t>
        </w:r>
      </w:hyperlink>
      <w:r w:rsidRPr="00D06BC3">
        <w:rPr>
          <w:rStyle w:val="Hyperlink"/>
          <w:rFonts w:ascii="Arial" w:hAnsi="Arial" w:cs="Arial"/>
          <w:color w:val="ED7D31" w:themeColor="accent2"/>
          <w:sz w:val="22"/>
          <w:szCs w:val="22"/>
          <w:u w:val="none"/>
        </w:rPr>
        <w:t> or </w:t>
      </w:r>
      <w:hyperlink r:id="rId15" w:history="1">
        <w:r w:rsidRPr="00D06BC3">
          <w:rPr>
            <w:rStyle w:val="Hyperlink"/>
            <w:rFonts w:ascii="Arial" w:hAnsi="Arial" w:cs="Arial"/>
            <w:color w:val="ED7D31" w:themeColor="accent2"/>
            <w:sz w:val="22"/>
            <w:szCs w:val="22"/>
            <w:u w:val="none"/>
          </w:rPr>
          <w:t>median</w:t>
        </w:r>
      </w:hyperlink>
      <w:r w:rsidRPr="00D06BC3">
        <w:rPr>
          <w:rStyle w:val="Hyperlink"/>
          <w:rFonts w:ascii="Arial" w:hAnsi="Arial" w:cs="Arial"/>
          <w:color w:val="767676"/>
          <w:sz w:val="22"/>
          <w:szCs w:val="22"/>
          <w:u w:val="none"/>
        </w:rPr>
        <w:t>. Perhaps the most common distribution you’ll see is the </w:t>
      </w:r>
      <w:hyperlink r:id="rId16" w:history="1">
        <w:r w:rsidRPr="00D06BC3">
          <w:rPr>
            <w:rStyle w:val="Hyperlink"/>
            <w:rFonts w:ascii="Arial" w:hAnsi="Arial" w:cs="Arial"/>
            <w:b/>
            <w:color w:val="767676"/>
            <w:sz w:val="22"/>
            <w:szCs w:val="22"/>
            <w:u w:val="none"/>
          </w:rPr>
          <w:t>normal distribution</w:t>
        </w:r>
      </w:hyperlink>
      <w:r w:rsidRPr="00D06BC3">
        <w:rPr>
          <w:rStyle w:val="Hyperlink"/>
          <w:rFonts w:ascii="Arial" w:hAnsi="Arial" w:cs="Arial"/>
          <w:color w:val="767676"/>
          <w:sz w:val="22"/>
          <w:szCs w:val="22"/>
          <w:u w:val="none"/>
        </w:rPr>
        <w:t>, sometimes called a bell curve. Heights, weights, and many other things found in nature tend to be shaped like this:</w:t>
      </w:r>
    </w:p>
    <w:p w14:paraId="59FE5902" w14:textId="0DA977BF" w:rsidR="003A11D6" w:rsidRPr="00D06BC3" w:rsidRDefault="003A11D6" w:rsidP="008B2E3F">
      <w:pPr>
        <w:pStyle w:val="NormalWeb"/>
        <w:shd w:val="clear" w:color="auto" w:fill="FFFFFF"/>
        <w:spacing w:before="0" w:beforeAutospacing="0" w:after="0" w:afterAutospacing="0"/>
        <w:textAlignment w:val="baseline"/>
        <w:rPr>
          <w:rStyle w:val="Hyperlink"/>
          <w:rFonts w:ascii="Arial" w:hAnsi="Arial" w:cs="Arial"/>
          <w:color w:val="767676"/>
          <w:u w:val="none"/>
        </w:rPr>
      </w:pPr>
    </w:p>
    <w:p w14:paraId="3963A1F2" w14:textId="47DA1C80" w:rsidR="003A11D6" w:rsidRPr="00D06BC3" w:rsidRDefault="003A11D6" w:rsidP="008B2E3F">
      <w:pPr>
        <w:pStyle w:val="NormalWeb"/>
        <w:shd w:val="clear" w:color="auto" w:fill="FFFFFF"/>
        <w:spacing w:before="0" w:beforeAutospacing="0" w:after="0" w:afterAutospacing="0"/>
        <w:textAlignment w:val="baseline"/>
        <w:rPr>
          <w:rStyle w:val="Hyperlink"/>
          <w:rFonts w:ascii="Arial" w:hAnsi="Arial" w:cs="Arial"/>
          <w:color w:val="767676"/>
          <w:u w:val="none"/>
        </w:rPr>
      </w:pPr>
      <w:r w:rsidRPr="00D06BC3">
        <w:rPr>
          <w:rStyle w:val="Hyperlink"/>
          <w:rFonts w:ascii="Arial" w:hAnsi="Arial" w:cs="Arial"/>
          <w:color w:val="767676"/>
          <w:u w:val="none"/>
        </w:rPr>
        <w:tab/>
      </w:r>
      <w:r w:rsidRPr="00D06BC3">
        <w:rPr>
          <w:rStyle w:val="Hyperlink"/>
          <w:rFonts w:ascii="Arial" w:hAnsi="Arial" w:cs="Arial"/>
          <w:color w:val="767676"/>
          <w:u w:val="none"/>
        </w:rPr>
        <w:tab/>
      </w:r>
      <w:r w:rsidRPr="00D06BC3">
        <w:rPr>
          <w:rStyle w:val="Hyperlink"/>
          <w:rFonts w:ascii="Arial" w:hAnsi="Arial" w:cs="Arial"/>
          <w:color w:val="767676"/>
          <w:u w:val="none"/>
        </w:rPr>
        <w:tab/>
      </w:r>
      <w:r w:rsidRPr="00D06BC3">
        <w:rPr>
          <w:rStyle w:val="Hyperlink"/>
          <w:rFonts w:ascii="Arial" w:hAnsi="Arial" w:cs="Arial"/>
          <w:color w:val="767676"/>
          <w:u w:val="none"/>
        </w:rPr>
        <w:tab/>
      </w:r>
      <w:r w:rsidRPr="00D06BC3">
        <w:rPr>
          <w:rFonts w:ascii="Arial" w:hAnsi="Arial" w:cs="Arial"/>
          <w:noProof/>
          <w:lang w:val="en-US" w:eastAsia="en-US"/>
        </w:rPr>
        <w:drawing>
          <wp:inline distT="0" distB="0" distL="0" distR="0" wp14:anchorId="677C7B36" wp14:editId="0AF082E4">
            <wp:extent cx="5631180" cy="2887980"/>
            <wp:effectExtent l="0" t="0" r="7620" b="7620"/>
            <wp:docPr id="1" name="Picture 1" descr="IQ scores fit a bell curve 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Q scores fit a bell curve shap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31180" cy="2887980"/>
                    </a:xfrm>
                    <a:prstGeom prst="rect">
                      <a:avLst/>
                    </a:prstGeom>
                    <a:noFill/>
                    <a:ln>
                      <a:noFill/>
                    </a:ln>
                  </pic:spPr>
                </pic:pic>
              </a:graphicData>
            </a:graphic>
          </wp:inline>
        </w:drawing>
      </w:r>
    </w:p>
    <w:p w14:paraId="03BD1070" w14:textId="0EADFD93" w:rsidR="008B2E3F" w:rsidRPr="00D06BC3" w:rsidRDefault="00687D17" w:rsidP="00A563DD">
      <w:pPr>
        <w:pStyle w:val="NormalWeb"/>
        <w:shd w:val="clear" w:color="auto" w:fill="FFFFFF"/>
        <w:spacing w:before="120" w:beforeAutospacing="0" w:after="120" w:afterAutospacing="0"/>
        <w:rPr>
          <w:rFonts w:ascii="Arial" w:hAnsi="Arial" w:cs="Arial"/>
          <w:i/>
          <w:iCs/>
          <w:color w:val="777777"/>
          <w:sz w:val="20"/>
          <w:szCs w:val="20"/>
          <w:shd w:val="clear" w:color="auto" w:fill="FFFFFF"/>
        </w:rPr>
      </w:pPr>
      <w:r w:rsidRPr="00D06BC3">
        <w:rPr>
          <w:rFonts w:ascii="Arial" w:hAnsi="Arial" w:cs="Arial"/>
          <w:i/>
          <w:iCs/>
          <w:color w:val="777777"/>
          <w:sz w:val="20"/>
          <w:szCs w:val="20"/>
          <w:shd w:val="clear" w:color="auto" w:fill="FFFFFF"/>
        </w:rPr>
        <w:t>IQ scores fit a bell curve shape.</w:t>
      </w:r>
    </w:p>
    <w:p w14:paraId="43E5AC58" w14:textId="5D1191CB" w:rsidR="00687D17" w:rsidRPr="00D06BC3" w:rsidRDefault="00687D17" w:rsidP="00A563DD">
      <w:pPr>
        <w:pStyle w:val="NormalWeb"/>
        <w:shd w:val="clear" w:color="auto" w:fill="FFFFFF"/>
        <w:spacing w:before="120" w:beforeAutospacing="0" w:after="120" w:afterAutospacing="0"/>
        <w:rPr>
          <w:rFonts w:ascii="Arial" w:hAnsi="Arial" w:cs="Arial"/>
          <w:i/>
          <w:iCs/>
          <w:color w:val="777777"/>
          <w:sz w:val="20"/>
          <w:szCs w:val="20"/>
          <w:shd w:val="clear" w:color="auto" w:fill="FFFFFF"/>
        </w:rPr>
      </w:pPr>
    </w:p>
    <w:p w14:paraId="0BA3D708" w14:textId="77777777" w:rsidR="00687D17" w:rsidRPr="00D06BC3" w:rsidRDefault="00687D17" w:rsidP="00687D17">
      <w:pPr>
        <w:pStyle w:val="NormalWeb"/>
        <w:shd w:val="clear" w:color="auto" w:fill="FFFFFF"/>
        <w:spacing w:before="0" w:beforeAutospacing="0" w:after="0" w:afterAutospacing="0"/>
        <w:textAlignment w:val="baseline"/>
        <w:rPr>
          <w:rStyle w:val="Hyperlink"/>
          <w:rFonts w:ascii="Arial" w:hAnsi="Arial" w:cs="Arial"/>
          <w:color w:val="767676"/>
          <w:sz w:val="22"/>
          <w:szCs w:val="22"/>
          <w:u w:val="none"/>
        </w:rPr>
      </w:pPr>
      <w:r w:rsidRPr="00D06BC3">
        <w:rPr>
          <w:rStyle w:val="Hyperlink"/>
          <w:rFonts w:ascii="Arial" w:hAnsi="Arial" w:cs="Arial"/>
          <w:color w:val="767676"/>
          <w:sz w:val="22"/>
          <w:szCs w:val="22"/>
          <w:u w:val="none"/>
        </w:rPr>
        <w:t xml:space="preserve">On the other end of the scale, you can also get a </w:t>
      </w:r>
      <w:r w:rsidRPr="00D06BC3">
        <w:rPr>
          <w:rStyle w:val="Hyperlink"/>
          <w:rFonts w:ascii="Arial" w:hAnsi="Arial" w:cs="Arial"/>
          <w:b/>
          <w:color w:val="767676"/>
          <w:sz w:val="22"/>
          <w:szCs w:val="22"/>
          <w:u w:val="none"/>
        </w:rPr>
        <w:t>flat distribution</w:t>
      </w:r>
      <w:r w:rsidRPr="00D06BC3">
        <w:rPr>
          <w:rStyle w:val="Hyperlink"/>
          <w:rFonts w:ascii="Arial" w:hAnsi="Arial" w:cs="Arial"/>
          <w:color w:val="767676"/>
          <w:sz w:val="22"/>
          <w:szCs w:val="22"/>
          <w:u w:val="none"/>
        </w:rPr>
        <w:t xml:space="preserve">. </w:t>
      </w:r>
      <w:r w:rsidRPr="00D06BC3">
        <w:rPr>
          <w:rStyle w:val="Hyperlink"/>
          <w:rFonts w:ascii="Arial" w:hAnsi="Arial" w:cs="Arial"/>
          <w:color w:val="ED7D31" w:themeColor="accent2"/>
          <w:sz w:val="22"/>
          <w:szCs w:val="22"/>
          <w:u w:val="none"/>
        </w:rPr>
        <w:t>With this shape, the odds of anything happening are equal</w:t>
      </w:r>
      <w:r w:rsidRPr="00D06BC3">
        <w:rPr>
          <w:rStyle w:val="Hyperlink"/>
          <w:rFonts w:ascii="Arial" w:hAnsi="Arial" w:cs="Arial"/>
          <w:color w:val="767676"/>
          <w:sz w:val="22"/>
          <w:szCs w:val="22"/>
          <w:u w:val="none"/>
        </w:rPr>
        <w:t>. For example, a </w:t>
      </w:r>
      <w:hyperlink r:id="rId18" w:history="1">
        <w:r w:rsidRPr="00D06BC3">
          <w:rPr>
            <w:rStyle w:val="Hyperlink"/>
            <w:rFonts w:ascii="Arial" w:hAnsi="Arial" w:cs="Arial"/>
            <w:color w:val="767676"/>
            <w:sz w:val="22"/>
            <w:szCs w:val="22"/>
            <w:u w:val="none"/>
          </w:rPr>
          <w:t>uniform distribution</w:t>
        </w:r>
      </w:hyperlink>
      <w:r w:rsidRPr="00D06BC3">
        <w:rPr>
          <w:rStyle w:val="Hyperlink"/>
          <w:rFonts w:ascii="Arial" w:hAnsi="Arial" w:cs="Arial"/>
          <w:color w:val="767676"/>
          <w:sz w:val="22"/>
          <w:szCs w:val="22"/>
          <w:u w:val="none"/>
        </w:rPr>
        <w:t> can represent choosing a particular card from a standard deck; all the cards have a 1/52 chance of being chosen. Or tossing a coin, where you have a 50% chance of tossing a heads or a tails.</w:t>
      </w:r>
    </w:p>
    <w:p w14:paraId="277D0641" w14:textId="66C7914A" w:rsidR="00687D17" w:rsidRPr="00D06BC3" w:rsidRDefault="00687D17" w:rsidP="00687D17">
      <w:pPr>
        <w:shd w:val="clear" w:color="auto" w:fill="FFFFFF"/>
        <w:textAlignment w:val="baseline"/>
        <w:rPr>
          <w:rFonts w:ascii="Arial" w:hAnsi="Arial" w:cs="Arial"/>
          <w:color w:val="777777"/>
          <w:sz w:val="20"/>
          <w:szCs w:val="20"/>
        </w:rPr>
      </w:pPr>
      <w:r w:rsidRPr="00D06BC3">
        <w:rPr>
          <w:rFonts w:ascii="Arial" w:hAnsi="Arial" w:cs="Arial"/>
          <w:noProof/>
          <w:color w:val="05A9C5"/>
          <w:sz w:val="20"/>
          <w:szCs w:val="20"/>
          <w:bdr w:val="none" w:sz="0" w:space="0" w:color="auto" w:frame="1"/>
          <w:lang w:val="en-US"/>
        </w:rPr>
        <w:lastRenderedPageBreak/>
        <w:drawing>
          <wp:inline distT="0" distB="0" distL="0" distR="0" wp14:anchorId="16C4815F" wp14:editId="711FA9F2">
            <wp:extent cx="1889760" cy="1828800"/>
            <wp:effectExtent l="0" t="0" r="0" b="0"/>
            <wp:docPr id="2" name="Picture 2" descr="A uniform distribution.">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uniform distribution.">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89760" cy="1828800"/>
                    </a:xfrm>
                    <a:prstGeom prst="rect">
                      <a:avLst/>
                    </a:prstGeom>
                    <a:noFill/>
                    <a:ln>
                      <a:noFill/>
                    </a:ln>
                  </pic:spPr>
                </pic:pic>
              </a:graphicData>
            </a:graphic>
          </wp:inline>
        </w:drawing>
      </w:r>
    </w:p>
    <w:p w14:paraId="0265B5DF" w14:textId="77777777" w:rsidR="00687D17" w:rsidRPr="00D06BC3" w:rsidRDefault="00687D17" w:rsidP="00687D17">
      <w:pPr>
        <w:pStyle w:val="wp-caption-text"/>
        <w:pBdr>
          <w:bottom w:val="single" w:sz="6" w:space="11" w:color="EAEAEA"/>
        </w:pBdr>
        <w:shd w:val="clear" w:color="auto" w:fill="FFFFFF"/>
        <w:spacing w:before="0" w:beforeAutospacing="0" w:after="0" w:afterAutospacing="0"/>
        <w:textAlignment w:val="baseline"/>
        <w:rPr>
          <w:rFonts w:ascii="Arial" w:hAnsi="Arial" w:cs="Arial"/>
          <w:i/>
          <w:iCs/>
          <w:color w:val="777777"/>
          <w:sz w:val="20"/>
          <w:szCs w:val="20"/>
        </w:rPr>
      </w:pPr>
      <w:r w:rsidRPr="00D06BC3">
        <w:rPr>
          <w:rFonts w:ascii="Arial" w:hAnsi="Arial" w:cs="Arial"/>
          <w:i/>
          <w:iCs/>
          <w:color w:val="777777"/>
          <w:sz w:val="20"/>
          <w:szCs w:val="20"/>
        </w:rPr>
        <w:t>A uniform distribution.</w:t>
      </w:r>
    </w:p>
    <w:p w14:paraId="1626F424" w14:textId="314FA64D" w:rsidR="0076215C" w:rsidRPr="00D06BC3" w:rsidRDefault="0076215C" w:rsidP="00B21975">
      <w:pPr>
        <w:pStyle w:val="Heading2"/>
        <w:shd w:val="clear" w:color="auto" w:fill="FFFFFF"/>
        <w:spacing w:before="0" w:line="525" w:lineRule="atLeast"/>
        <w:textAlignment w:val="baseline"/>
        <w:rPr>
          <w:rFonts w:ascii="Arial" w:hAnsi="Arial" w:cs="Arial"/>
          <w:b/>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7AB9A95" w14:textId="727E1241" w:rsidR="006A5236" w:rsidRPr="00D06BC3" w:rsidRDefault="006A5236" w:rsidP="006A5236">
      <w:pPr>
        <w:rPr>
          <w:rFonts w:ascii="Arial" w:eastAsiaTheme="majorEastAsia" w:hAnsi="Arial" w:cs="Arial"/>
          <w:b/>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6BC3">
        <w:rPr>
          <w:rFonts w:ascii="Arial" w:eastAsiaTheme="majorEastAsia" w:hAnsi="Arial" w:cs="Arial"/>
          <w:b/>
          <w:bCs/>
          <w:color w:val="5B9BD5" w:themeColor="accent5"/>
          <w:sz w:val="36"/>
          <w:szCs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Type of Statistics:</w:t>
      </w:r>
    </w:p>
    <w:p w14:paraId="698F462A" w14:textId="57F3CF51" w:rsidR="006A5236" w:rsidRPr="000A5C57" w:rsidRDefault="006A5236" w:rsidP="000A5C57">
      <w:pPr>
        <w:numPr>
          <w:ilvl w:val="0"/>
          <w:numId w:val="8"/>
        </w:numPr>
        <w:shd w:val="clear" w:color="auto" w:fill="FFFFFF"/>
        <w:spacing w:after="0" w:line="240" w:lineRule="auto"/>
        <w:textAlignment w:val="baseline"/>
        <w:rPr>
          <w:rFonts w:ascii="inherit" w:hAnsi="inherit" w:cs="Arial"/>
          <w:color w:val="777777"/>
          <w:sz w:val="24"/>
          <w:szCs w:val="20"/>
        </w:rPr>
      </w:pPr>
      <w:r w:rsidRPr="000A5C57">
        <w:rPr>
          <w:rFonts w:ascii="inherit" w:hAnsi="inherit" w:cs="Arial"/>
          <w:color w:val="777777"/>
          <w:sz w:val="24"/>
          <w:szCs w:val="20"/>
        </w:rPr>
        <w:t>Descriptive Statistics</w:t>
      </w:r>
    </w:p>
    <w:p w14:paraId="3F65447F" w14:textId="34A3252F" w:rsidR="006A5236" w:rsidRPr="000A5C57" w:rsidRDefault="006A5236" w:rsidP="000A5C57">
      <w:pPr>
        <w:numPr>
          <w:ilvl w:val="0"/>
          <w:numId w:val="8"/>
        </w:numPr>
        <w:shd w:val="clear" w:color="auto" w:fill="FFFFFF"/>
        <w:spacing w:after="0" w:line="240" w:lineRule="auto"/>
        <w:textAlignment w:val="baseline"/>
        <w:rPr>
          <w:rFonts w:ascii="inherit" w:hAnsi="inherit" w:cs="Arial"/>
          <w:color w:val="777777"/>
          <w:sz w:val="24"/>
          <w:szCs w:val="20"/>
        </w:rPr>
      </w:pPr>
      <w:r w:rsidRPr="000A5C57">
        <w:rPr>
          <w:rFonts w:ascii="inherit" w:hAnsi="inherit" w:cs="Arial"/>
          <w:color w:val="777777"/>
          <w:sz w:val="24"/>
          <w:szCs w:val="20"/>
        </w:rPr>
        <w:t>Inferential statistics</w:t>
      </w:r>
    </w:p>
    <w:p w14:paraId="26D7BD76" w14:textId="3F0063E9" w:rsidR="00902849" w:rsidRPr="00D06BC3" w:rsidRDefault="00450FBB" w:rsidP="00902849">
      <w:pPr>
        <w:pStyle w:val="Heading2"/>
        <w:shd w:val="clear" w:color="auto" w:fill="FFFFFF"/>
        <w:spacing w:before="0" w:line="525" w:lineRule="atLeast"/>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hyperlink r:id="rId21" w:history="1">
        <w:r w:rsidRPr="00450FBB">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Descriptive Statistics</w:t>
        </w:r>
      </w:hyperlink>
    </w:p>
    <w:p w14:paraId="2B8084A0" w14:textId="77777777" w:rsidR="00902849" w:rsidRPr="00D06BC3" w:rsidRDefault="00902849" w:rsidP="0076215C">
      <w:pPr>
        <w:pStyle w:val="NormalWeb"/>
        <w:shd w:val="clear" w:color="auto" w:fill="FFFFFF"/>
        <w:spacing w:before="0" w:beforeAutospacing="0" w:after="225" w:afterAutospacing="0"/>
        <w:textAlignment w:val="baseline"/>
        <w:rPr>
          <w:rStyle w:val="Hyperlink"/>
          <w:rFonts w:ascii="Arial" w:hAnsi="Arial" w:cs="Arial"/>
          <w:color w:val="767676"/>
          <w:u w:val="none"/>
        </w:rPr>
      </w:pPr>
    </w:p>
    <w:p w14:paraId="28D3987D" w14:textId="0D65B4A8" w:rsidR="0076215C" w:rsidRPr="00D06BC3" w:rsidRDefault="002523F2" w:rsidP="0076215C">
      <w:pPr>
        <w:pStyle w:val="NormalWeb"/>
        <w:shd w:val="clear" w:color="auto" w:fill="FFFFFF"/>
        <w:spacing w:before="0" w:beforeAutospacing="0" w:after="225" w:afterAutospacing="0"/>
        <w:textAlignment w:val="baseline"/>
        <w:rPr>
          <w:rStyle w:val="Hyperlink"/>
          <w:rFonts w:ascii="Arial" w:hAnsi="Arial" w:cs="Arial"/>
          <w:color w:val="ED7D31" w:themeColor="accent2"/>
          <w:sz w:val="22"/>
          <w:u w:val="none"/>
        </w:rPr>
      </w:pPr>
      <w:hyperlink r:id="rId22" w:history="1">
        <w:r w:rsidRPr="002523F2">
          <w:rPr>
            <w:rStyle w:val="Hyperlink"/>
            <w:rFonts w:ascii="Arial" w:hAnsi="Arial" w:cs="Arial"/>
            <w:sz w:val="22"/>
          </w:rPr>
          <w:t>Descriptive statistics</w:t>
        </w:r>
      </w:hyperlink>
      <w:r>
        <w:rPr>
          <w:rStyle w:val="Hyperlink"/>
          <w:rFonts w:ascii="Arial" w:hAnsi="Arial" w:cs="Arial"/>
          <w:color w:val="767676"/>
          <w:sz w:val="22"/>
          <w:u w:val="none"/>
        </w:rPr>
        <w:t xml:space="preserve"> </w:t>
      </w:r>
      <w:r w:rsidR="0076215C" w:rsidRPr="00D06BC3">
        <w:rPr>
          <w:rStyle w:val="Hyperlink"/>
          <w:rFonts w:ascii="Arial" w:hAnsi="Arial" w:cs="Arial"/>
          <w:color w:val="767676"/>
          <w:sz w:val="22"/>
          <w:u w:val="none"/>
        </w:rPr>
        <w:t>are on</w:t>
      </w:r>
      <w:r w:rsidR="004656AD" w:rsidRPr="00D06BC3">
        <w:rPr>
          <w:rStyle w:val="Hyperlink"/>
          <w:rFonts w:ascii="Arial" w:hAnsi="Arial" w:cs="Arial"/>
          <w:color w:val="767676"/>
          <w:sz w:val="22"/>
          <w:u w:val="none"/>
        </w:rPr>
        <w:t>e of the fundamental “must know</w:t>
      </w:r>
      <w:r w:rsidR="0076215C" w:rsidRPr="00D06BC3">
        <w:rPr>
          <w:rStyle w:val="Hyperlink"/>
          <w:rFonts w:ascii="Arial" w:hAnsi="Arial" w:cs="Arial"/>
          <w:color w:val="767676"/>
          <w:sz w:val="22"/>
          <w:u w:val="none"/>
        </w:rPr>
        <w:t xml:space="preserve">” with any set of data. </w:t>
      </w:r>
      <w:r w:rsidR="0076215C" w:rsidRPr="00D06BC3">
        <w:rPr>
          <w:rStyle w:val="Hyperlink"/>
          <w:rFonts w:ascii="Arial" w:hAnsi="Arial" w:cs="Arial"/>
          <w:color w:val="ED7D31" w:themeColor="accent2"/>
          <w:sz w:val="22"/>
          <w:u w:val="none"/>
        </w:rPr>
        <w:t>It gives you a general idea of trends in your data including:</w:t>
      </w:r>
    </w:p>
    <w:p w14:paraId="588DBDF6" w14:textId="77777777" w:rsidR="0076215C" w:rsidRPr="000A5C57" w:rsidRDefault="0076215C"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r w:rsidRPr="000A5C57">
        <w:rPr>
          <w:rFonts w:ascii="inherit" w:hAnsi="inherit" w:cs="Arial"/>
          <w:color w:val="777777"/>
          <w:sz w:val="24"/>
          <w:szCs w:val="20"/>
        </w:rPr>
        <w:t>The </w:t>
      </w:r>
      <w:hyperlink r:id="rId23" w:history="1">
        <w:r w:rsidRPr="000A5C57">
          <w:rPr>
            <w:rFonts w:ascii="inherit" w:hAnsi="inherit" w:cs="Arial"/>
            <w:color w:val="777777"/>
            <w:sz w:val="24"/>
            <w:szCs w:val="20"/>
          </w:rPr>
          <w:t>mean, mode, median</w:t>
        </w:r>
      </w:hyperlink>
      <w:r w:rsidRPr="000A5C57">
        <w:rPr>
          <w:rFonts w:ascii="inherit" w:hAnsi="inherit" w:cs="Arial"/>
          <w:color w:val="777777"/>
          <w:sz w:val="24"/>
          <w:szCs w:val="20"/>
        </w:rPr>
        <w:t> and </w:t>
      </w:r>
      <w:hyperlink r:id="rId24" w:history="1">
        <w:r w:rsidRPr="000A5C57">
          <w:rPr>
            <w:rFonts w:ascii="inherit" w:hAnsi="inherit" w:cs="Arial"/>
            <w:color w:val="777777"/>
            <w:sz w:val="24"/>
            <w:szCs w:val="20"/>
          </w:rPr>
          <w:t>range</w:t>
        </w:r>
      </w:hyperlink>
      <w:r w:rsidRPr="000A5C57">
        <w:rPr>
          <w:rFonts w:ascii="inherit" w:hAnsi="inherit" w:cs="Arial"/>
          <w:color w:val="777777"/>
          <w:sz w:val="24"/>
          <w:szCs w:val="20"/>
        </w:rPr>
        <w:t>.</w:t>
      </w:r>
    </w:p>
    <w:p w14:paraId="50BD7C4E" w14:textId="77777777" w:rsidR="0076215C" w:rsidRPr="000A5C57" w:rsidRDefault="000D25E7"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hyperlink r:id="rId25" w:history="1">
        <w:r w:rsidR="0076215C" w:rsidRPr="000A5C57">
          <w:rPr>
            <w:rFonts w:ascii="inherit" w:hAnsi="inherit" w:cs="Arial"/>
            <w:color w:val="777777"/>
            <w:sz w:val="24"/>
            <w:szCs w:val="20"/>
          </w:rPr>
          <w:t>Variance </w:t>
        </w:r>
      </w:hyperlink>
      <w:r w:rsidR="0076215C" w:rsidRPr="000A5C57">
        <w:rPr>
          <w:rFonts w:ascii="inherit" w:hAnsi="inherit" w:cs="Arial"/>
          <w:color w:val="777777"/>
          <w:sz w:val="24"/>
          <w:szCs w:val="20"/>
        </w:rPr>
        <w:t>and </w:t>
      </w:r>
      <w:hyperlink r:id="rId26" w:history="1">
        <w:r w:rsidR="0076215C" w:rsidRPr="000A5C57">
          <w:rPr>
            <w:rFonts w:ascii="inherit" w:hAnsi="inherit" w:cs="Arial"/>
            <w:color w:val="777777"/>
            <w:sz w:val="24"/>
            <w:szCs w:val="20"/>
          </w:rPr>
          <w:t>standard deviation</w:t>
        </w:r>
      </w:hyperlink>
      <w:r w:rsidR="0076215C" w:rsidRPr="000A5C57">
        <w:rPr>
          <w:rFonts w:ascii="inherit" w:hAnsi="inherit" w:cs="Arial"/>
          <w:color w:val="777777"/>
          <w:sz w:val="24"/>
          <w:szCs w:val="20"/>
        </w:rPr>
        <w:t>.</w:t>
      </w:r>
    </w:p>
    <w:p w14:paraId="1056926F" w14:textId="77777777" w:rsidR="0076215C" w:rsidRPr="000A5C57" w:rsidRDefault="000D25E7"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hyperlink r:id="rId27" w:history="1">
        <w:r w:rsidR="0076215C" w:rsidRPr="000A5C57">
          <w:rPr>
            <w:rFonts w:ascii="inherit" w:hAnsi="inherit" w:cs="Arial"/>
            <w:color w:val="777777"/>
            <w:sz w:val="24"/>
            <w:szCs w:val="20"/>
          </w:rPr>
          <w:t>Skewness</w:t>
        </w:r>
      </w:hyperlink>
      <w:r w:rsidR="0076215C" w:rsidRPr="000A5C57">
        <w:rPr>
          <w:rFonts w:ascii="inherit" w:hAnsi="inherit" w:cs="Arial"/>
          <w:color w:val="777777"/>
          <w:sz w:val="24"/>
          <w:szCs w:val="20"/>
        </w:rPr>
        <w:t>.</w:t>
      </w:r>
    </w:p>
    <w:p w14:paraId="643C547C" w14:textId="2761AD57" w:rsidR="0076215C" w:rsidRPr="000A5C57" w:rsidRDefault="0076215C"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r w:rsidRPr="000A5C57">
        <w:rPr>
          <w:rFonts w:ascii="inherit" w:hAnsi="inherit" w:cs="Arial"/>
          <w:color w:val="777777"/>
          <w:sz w:val="24"/>
          <w:szCs w:val="20"/>
        </w:rPr>
        <w:t>Count, maximum and minimum.</w:t>
      </w:r>
    </w:p>
    <w:p w14:paraId="69439FE5" w14:textId="77777777" w:rsidR="00D40EB3" w:rsidRPr="00D06BC3" w:rsidRDefault="00D40EB3" w:rsidP="00D40EB3">
      <w:pPr>
        <w:shd w:val="clear" w:color="auto" w:fill="FFFFFF"/>
        <w:spacing w:after="0" w:line="240" w:lineRule="auto"/>
        <w:ind w:left="450"/>
        <w:textAlignment w:val="baseline"/>
        <w:rPr>
          <w:rStyle w:val="Hyperlink"/>
          <w:rFonts w:ascii="Arial" w:eastAsia="Times New Roman" w:hAnsi="Arial" w:cs="Arial"/>
          <w:color w:val="767676"/>
          <w:szCs w:val="24"/>
          <w:u w:val="none"/>
          <w:lang w:eastAsia="en-IN"/>
        </w:rPr>
      </w:pPr>
    </w:p>
    <w:p w14:paraId="798200AB" w14:textId="0AF03D52" w:rsidR="0076215C" w:rsidRPr="00D06BC3" w:rsidRDefault="0076215C" w:rsidP="0076215C">
      <w:pPr>
        <w:pStyle w:val="NormalWeb"/>
        <w:shd w:val="clear" w:color="auto" w:fill="FFFFFF"/>
        <w:spacing w:before="0" w:beforeAutospacing="0" w:after="225" w:afterAutospacing="0"/>
        <w:textAlignment w:val="baseline"/>
        <w:rPr>
          <w:rStyle w:val="Hyperlink"/>
          <w:rFonts w:ascii="Arial" w:hAnsi="Arial" w:cs="Arial"/>
          <w:color w:val="767676"/>
          <w:sz w:val="22"/>
          <w:u w:val="none"/>
        </w:rPr>
      </w:pPr>
      <w:r w:rsidRPr="00D06BC3">
        <w:rPr>
          <w:rStyle w:val="Hyperlink"/>
          <w:rFonts w:ascii="Arial" w:hAnsi="Arial" w:cs="Arial"/>
          <w:color w:val="767676"/>
          <w:sz w:val="22"/>
          <w:u w:val="none"/>
        </w:rPr>
        <w:t xml:space="preserve">Descriptive statistics is useful because </w:t>
      </w:r>
      <w:r w:rsidRPr="00D06BC3">
        <w:rPr>
          <w:rStyle w:val="Hyperlink"/>
          <w:rFonts w:ascii="Arial" w:hAnsi="Arial" w:cs="Arial"/>
          <w:color w:val="ED7D31" w:themeColor="accent2"/>
          <w:sz w:val="22"/>
          <w:u w:val="none"/>
        </w:rPr>
        <w:t>it allows you to take a large amount of data and summarize it.</w:t>
      </w:r>
      <w:r w:rsidRPr="00D06BC3">
        <w:rPr>
          <w:rStyle w:val="Hyperlink"/>
          <w:rFonts w:ascii="Arial" w:hAnsi="Arial" w:cs="Arial"/>
          <w:color w:val="767676"/>
          <w:sz w:val="22"/>
          <w:u w:val="none"/>
        </w:rPr>
        <w:t xml:space="preserve"> For example, let’s say you had data on the incomes of one million people. No one is going to want to read a million pieces of data; if they did, they wouldn’t be able to glean any useful information from it. On the other hand, if you summarize it, it becomes useful: an average wage, or a median income, is much easier to understand than reams of data.</w:t>
      </w:r>
    </w:p>
    <w:p w14:paraId="28E8A5B0" w14:textId="7254BAC6" w:rsidR="00630AD4" w:rsidRPr="008009B5" w:rsidRDefault="00EF5E4E" w:rsidP="00630AD4">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1. </w:t>
      </w:r>
      <w:r w:rsidR="00630AD4" w:rsidRPr="008009B5">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Sub-Areas</w:t>
      </w:r>
    </w:p>
    <w:p w14:paraId="72F4086F" w14:textId="77777777" w:rsidR="00630AD4" w:rsidRPr="00D06BC3" w:rsidRDefault="00630AD4" w:rsidP="00630AD4">
      <w:pPr>
        <w:rPr>
          <w:rFonts w:ascii="Arial" w:hAnsi="Arial" w:cs="Arial"/>
        </w:rPr>
      </w:pPr>
    </w:p>
    <w:p w14:paraId="002928AF" w14:textId="77777777" w:rsidR="00630AD4" w:rsidRPr="00D06BC3" w:rsidRDefault="00630AD4" w:rsidP="00630AD4">
      <w:pPr>
        <w:pStyle w:val="NormalWeb"/>
        <w:shd w:val="clear" w:color="auto" w:fill="FFFFFF"/>
        <w:spacing w:before="0" w:beforeAutospacing="0" w:after="225" w:afterAutospacing="0"/>
        <w:textAlignment w:val="baseline"/>
        <w:rPr>
          <w:rStyle w:val="Hyperlink"/>
          <w:rFonts w:ascii="Arial" w:hAnsi="Arial" w:cs="Arial"/>
          <w:color w:val="767676"/>
          <w:sz w:val="22"/>
          <w:u w:val="none"/>
        </w:rPr>
      </w:pPr>
      <w:r w:rsidRPr="00D06BC3">
        <w:rPr>
          <w:rStyle w:val="Hyperlink"/>
          <w:rFonts w:ascii="Arial" w:hAnsi="Arial" w:cs="Arial"/>
          <w:color w:val="767676"/>
          <w:sz w:val="22"/>
          <w:u w:val="none"/>
        </w:rPr>
        <w:t>Descriptive statistics can be further broken down into several sub-areas, like:</w:t>
      </w:r>
    </w:p>
    <w:p w14:paraId="460A6996" w14:textId="64AE407E" w:rsidR="00630AD4" w:rsidRPr="000A5C57" w:rsidRDefault="0007627F"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hyperlink w:anchor="_Central_Tendency" w:history="1">
        <w:r w:rsidRPr="0007627F">
          <w:rPr>
            <w:rFonts w:ascii="inherit" w:hAnsi="inherit" w:cs="Arial"/>
            <w:color w:val="777777"/>
            <w:sz w:val="24"/>
            <w:szCs w:val="20"/>
          </w:rPr>
          <w:t>Measures of c</w:t>
        </w:r>
        <w:r w:rsidRPr="0007627F">
          <w:rPr>
            <w:rFonts w:ascii="inherit" w:hAnsi="inherit" w:cs="Arial"/>
            <w:color w:val="777777"/>
            <w:sz w:val="24"/>
            <w:szCs w:val="20"/>
          </w:rPr>
          <w:t>e</w:t>
        </w:r>
        <w:r w:rsidRPr="0007627F">
          <w:rPr>
            <w:rFonts w:ascii="inherit" w:hAnsi="inherit" w:cs="Arial"/>
            <w:color w:val="777777"/>
            <w:sz w:val="24"/>
            <w:szCs w:val="20"/>
          </w:rPr>
          <w:t>ntral tendency.</w:t>
        </w:r>
      </w:hyperlink>
    </w:p>
    <w:p w14:paraId="18817930" w14:textId="77777777" w:rsidR="00630AD4" w:rsidRPr="000A5C57" w:rsidRDefault="000D25E7"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hyperlink r:id="rId28" w:history="1">
        <w:r w:rsidR="00630AD4" w:rsidRPr="000A5C57">
          <w:rPr>
            <w:rFonts w:ascii="inherit" w:hAnsi="inherit" w:cs="Arial"/>
            <w:color w:val="777777"/>
            <w:sz w:val="24"/>
            <w:szCs w:val="20"/>
          </w:rPr>
          <w:t>measures of dispersion</w:t>
        </w:r>
      </w:hyperlink>
      <w:r w:rsidR="00630AD4" w:rsidRPr="000A5C57">
        <w:rPr>
          <w:rFonts w:ascii="inherit" w:hAnsi="inherit" w:cs="Arial"/>
          <w:color w:val="777777"/>
          <w:sz w:val="24"/>
          <w:szCs w:val="20"/>
        </w:rPr>
        <w:t>.</w:t>
      </w:r>
    </w:p>
    <w:p w14:paraId="3A12D232" w14:textId="77777777" w:rsidR="00630AD4" w:rsidRPr="000A5C57" w:rsidRDefault="00630AD4"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r w:rsidRPr="000A5C57">
        <w:rPr>
          <w:rFonts w:ascii="inherit" w:hAnsi="inherit" w:cs="Arial"/>
          <w:color w:val="777777"/>
          <w:sz w:val="24"/>
          <w:szCs w:val="20"/>
        </w:rPr>
        <w:t>Charts &amp; graphs.</w:t>
      </w:r>
    </w:p>
    <w:p w14:paraId="7F16A4FF" w14:textId="1C9767D0" w:rsidR="00630AD4" w:rsidRDefault="000D25E7" w:rsidP="000A5C57">
      <w:pPr>
        <w:numPr>
          <w:ilvl w:val="0"/>
          <w:numId w:val="9"/>
        </w:numPr>
        <w:shd w:val="clear" w:color="auto" w:fill="FFFFFF"/>
        <w:spacing w:after="0" w:line="240" w:lineRule="auto"/>
        <w:ind w:left="450"/>
        <w:textAlignment w:val="baseline"/>
        <w:rPr>
          <w:rFonts w:ascii="inherit" w:hAnsi="inherit" w:cs="Arial"/>
          <w:color w:val="777777"/>
          <w:sz w:val="24"/>
          <w:szCs w:val="20"/>
        </w:rPr>
      </w:pPr>
      <w:hyperlink r:id="rId29" w:history="1">
        <w:r w:rsidR="00630AD4" w:rsidRPr="000A5C57">
          <w:rPr>
            <w:rFonts w:ascii="inherit" w:hAnsi="inherit" w:cs="Arial"/>
            <w:color w:val="777777"/>
            <w:sz w:val="24"/>
            <w:szCs w:val="20"/>
          </w:rPr>
          <w:t>Shapes of Distributions.</w:t>
        </w:r>
      </w:hyperlink>
    </w:p>
    <w:p w14:paraId="7776616A" w14:textId="0AB5A550" w:rsidR="00CE1919" w:rsidRDefault="00CE1919" w:rsidP="00CE1919">
      <w:pPr>
        <w:shd w:val="clear" w:color="auto" w:fill="FFFFFF"/>
        <w:spacing w:after="0" w:line="240" w:lineRule="auto"/>
        <w:ind w:left="450"/>
        <w:textAlignment w:val="baseline"/>
        <w:rPr>
          <w:rFonts w:ascii="inherit" w:hAnsi="inherit" w:cs="Arial"/>
          <w:color w:val="777777"/>
          <w:sz w:val="24"/>
          <w:szCs w:val="20"/>
        </w:rPr>
      </w:pPr>
    </w:p>
    <w:p w14:paraId="7CDC78FF" w14:textId="77777777" w:rsidR="00B84D3E" w:rsidRDefault="00B84D3E" w:rsidP="00672BC6">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bookmarkStart w:id="0" w:name="_Central_Tendency"/>
      <w:bookmarkStart w:id="1" w:name="Central_tendency"/>
      <w:bookmarkEnd w:id="0"/>
      <w:bookmarkEnd w:id="1"/>
    </w:p>
    <w:p w14:paraId="1F452573" w14:textId="0D5E7C8A" w:rsidR="00672BC6" w:rsidRDefault="0071192F" w:rsidP="00672BC6">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hyperlink r:id="rId30" w:history="1">
        <w:r w:rsidRPr="0071192F">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Central Tendency</w:t>
        </w:r>
      </w:hyperlink>
    </w:p>
    <w:p w14:paraId="5284E30A" w14:textId="77777777" w:rsidR="007A5FC3" w:rsidRDefault="007A5FC3" w:rsidP="00672BC6"/>
    <w:p w14:paraId="1DC7C9D4" w14:textId="310B355F" w:rsidR="004C24B8" w:rsidRDefault="004C24B8" w:rsidP="00672BC6">
      <w:pPr>
        <w:rPr>
          <w:rFonts w:ascii="Arial" w:hAnsi="Arial" w:cs="Arial"/>
          <w:color w:val="777777"/>
          <w:szCs w:val="20"/>
          <w:shd w:val="clear" w:color="auto" w:fill="FFFFFF"/>
        </w:rPr>
      </w:pPr>
      <w:r w:rsidRPr="002738AE">
        <w:rPr>
          <w:rFonts w:ascii="Arial" w:hAnsi="Arial" w:cs="Arial"/>
          <w:color w:val="777777"/>
          <w:szCs w:val="20"/>
          <w:shd w:val="clear" w:color="auto" w:fill="FFFFFF"/>
        </w:rPr>
        <w:t>Central tendency (sometimes called “measures of location,” “central location,” or just “</w:t>
      </w:r>
      <w:r w:rsidR="00073260">
        <w:rPr>
          <w:rFonts w:ascii="Arial" w:hAnsi="Arial" w:cs="Arial"/>
          <w:color w:val="777777"/>
          <w:szCs w:val="20"/>
          <w:shd w:val="clear" w:color="auto" w:fill="FFFFFF"/>
        </w:rPr>
        <w:t>cent</w:t>
      </w:r>
      <w:r w:rsidR="00D2715B">
        <w:rPr>
          <w:rFonts w:ascii="Arial" w:hAnsi="Arial" w:cs="Arial"/>
          <w:color w:val="777777"/>
          <w:szCs w:val="20"/>
          <w:shd w:val="clear" w:color="auto" w:fill="FFFFFF"/>
        </w:rPr>
        <w:t>r</w:t>
      </w:r>
      <w:r w:rsidR="00073260">
        <w:rPr>
          <w:rFonts w:ascii="Arial" w:hAnsi="Arial" w:cs="Arial"/>
          <w:color w:val="777777"/>
          <w:szCs w:val="20"/>
          <w:shd w:val="clear" w:color="auto" w:fill="FFFFFF"/>
        </w:rPr>
        <w:t>e</w:t>
      </w:r>
      <w:r w:rsidRPr="002738AE">
        <w:rPr>
          <w:rFonts w:ascii="Arial" w:hAnsi="Arial" w:cs="Arial"/>
          <w:color w:val="777777"/>
          <w:szCs w:val="20"/>
          <w:shd w:val="clear" w:color="auto" w:fill="FFFFFF"/>
        </w:rPr>
        <w:t xml:space="preserve">”) is a way to describe what’s typical for a set of data. </w:t>
      </w:r>
      <w:r w:rsidRPr="00BE5683">
        <w:rPr>
          <w:rFonts w:ascii="Arial" w:hAnsi="Arial" w:cs="Arial"/>
          <w:color w:val="ED7D31" w:themeColor="accent2"/>
          <w:szCs w:val="20"/>
          <w:shd w:val="clear" w:color="auto" w:fill="FFFFFF"/>
        </w:rPr>
        <w:t>Central tendency doesn’t tell you specifics about the individual pieces of data, but it does give you an overall picture of what is going on in the entire data set</w:t>
      </w:r>
      <w:r w:rsidRPr="002738AE">
        <w:rPr>
          <w:rFonts w:ascii="Arial" w:hAnsi="Arial" w:cs="Arial"/>
          <w:color w:val="777777"/>
          <w:szCs w:val="20"/>
          <w:shd w:val="clear" w:color="auto" w:fill="FFFFFF"/>
        </w:rPr>
        <w:t>. There are three major ways to show central tendency: </w:t>
      </w:r>
      <w:hyperlink r:id="rId31" w:history="1">
        <w:r w:rsidRPr="002738AE">
          <w:rPr>
            <w:rStyle w:val="Hyperlink"/>
            <w:rFonts w:ascii="Arial" w:hAnsi="Arial" w:cs="Arial"/>
            <w:color w:val="05A9C5"/>
            <w:szCs w:val="20"/>
            <w:bdr w:val="none" w:sz="0" w:space="0" w:color="auto" w:frame="1"/>
            <w:shd w:val="clear" w:color="auto" w:fill="FFFFFF"/>
          </w:rPr>
          <w:t>mean, mode and median</w:t>
        </w:r>
      </w:hyperlink>
      <w:r w:rsidRPr="002738AE">
        <w:rPr>
          <w:rFonts w:ascii="Arial" w:hAnsi="Arial" w:cs="Arial"/>
          <w:color w:val="777777"/>
          <w:szCs w:val="20"/>
          <w:shd w:val="clear" w:color="auto" w:fill="FFFFFF"/>
        </w:rPr>
        <w:t>.</w:t>
      </w:r>
    </w:p>
    <w:p w14:paraId="78AB71DD" w14:textId="5F4D85FF" w:rsidR="00D2715B" w:rsidRDefault="00D2715B" w:rsidP="00D2715B">
      <w:pPr>
        <w:pStyle w:val="Heading2"/>
        <w:shd w:val="clear" w:color="auto" w:fill="FFFFFF"/>
        <w:spacing w:before="0" w:line="525" w:lineRule="atLeast"/>
        <w:textAlignment w:val="baseline"/>
        <w:rPr>
          <w:rFonts w:ascii="Arial" w:hAnsi="Arial" w:cs="Arial"/>
          <w:b/>
          <w:bCs/>
          <w:color w:val="5B9BD5" w:themeColor="accent5"/>
          <w:sz w:val="24"/>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407CAA">
        <w:rPr>
          <w:rFonts w:ascii="Arial" w:hAnsi="Arial" w:cs="Arial"/>
          <w:b/>
          <w:bCs/>
          <w:color w:val="5B9BD5" w:themeColor="accent5"/>
          <w:sz w:val="24"/>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Central Tendency Measures</w:t>
      </w:r>
    </w:p>
    <w:p w14:paraId="3C1A623A" w14:textId="20632F61" w:rsidR="00781E26" w:rsidRDefault="00781E26" w:rsidP="00781E26"/>
    <w:p w14:paraId="7930DBC6" w14:textId="77777777" w:rsidR="008C3E66"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9C7FEC">
        <w:rPr>
          <w:rStyle w:val="Strong"/>
          <w:rFonts w:ascii="inherit" w:hAnsi="inherit" w:cs="Arial"/>
          <w:color w:val="777777"/>
          <w:sz w:val="22"/>
          <w:szCs w:val="20"/>
          <w:bdr w:val="none" w:sz="0" w:space="0" w:color="auto" w:frame="1"/>
        </w:rPr>
        <w:t>Mean</w:t>
      </w:r>
      <w:r w:rsidRPr="008C3E66">
        <w:rPr>
          <w:rFonts w:ascii="Arial" w:hAnsi="Arial" w:cs="Arial"/>
          <w:color w:val="777777"/>
          <w:sz w:val="20"/>
          <w:szCs w:val="20"/>
        </w:rPr>
        <w:br/>
      </w:r>
      <w:r w:rsidRPr="008C3E66">
        <w:rPr>
          <w:rStyle w:val="Strong"/>
          <w:rFonts w:ascii="inherit" w:hAnsi="inherit" w:cs="Arial"/>
          <w:color w:val="777777"/>
          <w:sz w:val="22"/>
          <w:szCs w:val="20"/>
          <w:bdr w:val="none" w:sz="0" w:space="0" w:color="auto" w:frame="1"/>
        </w:rPr>
        <w:t>The </w:t>
      </w:r>
      <w:hyperlink r:id="rId32" w:history="1">
        <w:r w:rsidRPr="008C3E66">
          <w:rPr>
            <w:rStyle w:val="Hyperlink"/>
            <w:rFonts w:ascii="inherit" w:eastAsiaTheme="majorEastAsia" w:hAnsi="inherit" w:cs="Arial"/>
            <w:b/>
            <w:bCs/>
            <w:color w:val="05A9C5"/>
            <w:sz w:val="22"/>
            <w:szCs w:val="20"/>
            <w:bdr w:val="none" w:sz="0" w:space="0" w:color="auto" w:frame="1"/>
          </w:rPr>
          <w:t>mean </w:t>
        </w:r>
      </w:hyperlink>
      <w:r w:rsidRPr="008C3E66">
        <w:rPr>
          <w:rStyle w:val="Strong"/>
          <w:rFonts w:ascii="inherit" w:hAnsi="inherit" w:cs="Arial"/>
          <w:color w:val="777777"/>
          <w:sz w:val="22"/>
          <w:szCs w:val="20"/>
          <w:bdr w:val="none" w:sz="0" w:space="0" w:color="auto" w:frame="1"/>
        </w:rPr>
        <w:t>is the </w:t>
      </w:r>
      <w:hyperlink r:id="rId33" w:history="1">
        <w:r w:rsidRPr="008C3E66">
          <w:rPr>
            <w:rStyle w:val="Hyperlink"/>
            <w:rFonts w:ascii="inherit" w:eastAsiaTheme="majorEastAsia" w:hAnsi="inherit" w:cs="Arial"/>
            <w:b/>
            <w:bCs/>
            <w:color w:val="05A9C5"/>
            <w:sz w:val="22"/>
            <w:szCs w:val="20"/>
            <w:bdr w:val="none" w:sz="0" w:space="0" w:color="auto" w:frame="1"/>
          </w:rPr>
          <w:t>average</w:t>
        </w:r>
      </w:hyperlink>
      <w:r w:rsidRPr="008C3E66">
        <w:rPr>
          <w:rStyle w:val="Strong"/>
          <w:rFonts w:ascii="inherit" w:hAnsi="inherit" w:cs="Arial"/>
          <w:color w:val="777777"/>
          <w:sz w:val="22"/>
          <w:szCs w:val="20"/>
          <w:bdr w:val="none" w:sz="0" w:space="0" w:color="auto" w:frame="1"/>
        </w:rPr>
        <w:t> of a set of numbers.</w:t>
      </w:r>
      <w:r w:rsidRPr="008C3E66">
        <w:rPr>
          <w:rFonts w:ascii="Arial" w:hAnsi="Arial" w:cs="Arial"/>
          <w:color w:val="777777"/>
          <w:sz w:val="22"/>
          <w:szCs w:val="20"/>
        </w:rPr>
        <w:t> Add up all the numbers in a set of data and then divide by the number of items in the set. For example, the mean of 2 3 5 9 11 is:</w:t>
      </w:r>
      <w:r w:rsidRPr="008C3E66">
        <w:rPr>
          <w:rFonts w:ascii="Arial" w:hAnsi="Arial" w:cs="Arial"/>
          <w:color w:val="777777"/>
          <w:sz w:val="22"/>
          <w:szCs w:val="20"/>
        </w:rPr>
        <w:br/>
        <w:t>(2 + 3 + 5 + 9 + 11) / 5 = 30 / 5 = 6.</w:t>
      </w:r>
    </w:p>
    <w:p w14:paraId="059036D8" w14:textId="626C3E34" w:rsidR="008C3E66" w:rsidRPr="009C7FEC"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8C3E66">
        <w:rPr>
          <w:rFonts w:ascii="Arial" w:hAnsi="Arial" w:cs="Arial"/>
          <w:color w:val="777777"/>
          <w:sz w:val="20"/>
          <w:szCs w:val="20"/>
        </w:rPr>
        <w:br/>
      </w:r>
      <w:r w:rsidRPr="009C7FEC">
        <w:rPr>
          <w:rFonts w:ascii="Arial" w:hAnsi="Arial" w:cs="Arial"/>
          <w:color w:val="777777"/>
          <w:sz w:val="22"/>
          <w:szCs w:val="20"/>
        </w:rPr>
        <w:t>For more examples of finding the mean, see:</w:t>
      </w:r>
      <w:r w:rsidRPr="009C7FEC">
        <w:rPr>
          <w:rFonts w:ascii="Arial" w:hAnsi="Arial" w:cs="Arial"/>
          <w:color w:val="777777"/>
          <w:sz w:val="22"/>
          <w:szCs w:val="20"/>
        </w:rPr>
        <w:br/>
      </w:r>
      <w:hyperlink r:id="rId34" w:history="1">
        <w:r w:rsidRPr="009C7FEC">
          <w:rPr>
            <w:rStyle w:val="Hyperlink"/>
            <w:rFonts w:ascii="inherit" w:eastAsiaTheme="majorEastAsia" w:hAnsi="inherit" w:cs="Arial"/>
            <w:color w:val="05A9C5"/>
            <w:sz w:val="22"/>
            <w:szCs w:val="20"/>
            <w:bdr w:val="none" w:sz="0" w:space="0" w:color="auto" w:frame="1"/>
          </w:rPr>
          <w:t>What is a mean?</w:t>
        </w:r>
      </w:hyperlink>
    </w:p>
    <w:p w14:paraId="6D9B33B8" w14:textId="77777777" w:rsidR="008C3E66" w:rsidRPr="008C3E66" w:rsidRDefault="008C3E66" w:rsidP="008C3E66">
      <w:pPr>
        <w:pStyle w:val="NormalWeb"/>
        <w:shd w:val="clear" w:color="auto" w:fill="FFFFFF"/>
        <w:spacing w:before="0" w:beforeAutospacing="0" w:after="0" w:afterAutospacing="0"/>
        <w:textAlignment w:val="baseline"/>
        <w:rPr>
          <w:rFonts w:ascii="Arial" w:hAnsi="Arial" w:cs="Arial"/>
          <w:color w:val="777777"/>
          <w:sz w:val="20"/>
          <w:szCs w:val="20"/>
        </w:rPr>
      </w:pPr>
    </w:p>
    <w:p w14:paraId="6D76015F" w14:textId="77777777" w:rsidR="00A53819" w:rsidRPr="009C7FEC"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9C7FEC">
        <w:rPr>
          <w:rStyle w:val="Strong"/>
          <w:rFonts w:ascii="inherit" w:hAnsi="inherit" w:cs="Arial"/>
          <w:color w:val="777777"/>
          <w:sz w:val="22"/>
          <w:szCs w:val="20"/>
          <w:bdr w:val="none" w:sz="0" w:space="0" w:color="auto" w:frame="1"/>
        </w:rPr>
        <w:t>Median</w:t>
      </w:r>
      <w:r w:rsidRPr="009C7FEC">
        <w:rPr>
          <w:rFonts w:ascii="Arial" w:hAnsi="Arial" w:cs="Arial"/>
          <w:color w:val="777777"/>
          <w:sz w:val="22"/>
          <w:szCs w:val="20"/>
        </w:rPr>
        <w:br/>
      </w:r>
      <w:r w:rsidRPr="00C72752">
        <w:rPr>
          <w:rStyle w:val="Strong"/>
          <w:rFonts w:ascii="inherit" w:hAnsi="inherit" w:cs="Arial"/>
          <w:color w:val="ED7D31" w:themeColor="accent2"/>
          <w:sz w:val="22"/>
          <w:szCs w:val="20"/>
          <w:bdr w:val="none" w:sz="0" w:space="0" w:color="auto" w:frame="1"/>
        </w:rPr>
        <w:t>The </w:t>
      </w:r>
      <w:hyperlink r:id="rId35" w:anchor="median" w:history="1">
        <w:r w:rsidRPr="00C72752">
          <w:rPr>
            <w:rStyle w:val="Hyperlink"/>
            <w:rFonts w:ascii="inherit" w:eastAsiaTheme="majorEastAsia" w:hAnsi="inherit" w:cs="Arial"/>
            <w:b/>
            <w:bCs/>
            <w:color w:val="ED7D31" w:themeColor="accent2"/>
            <w:sz w:val="22"/>
            <w:szCs w:val="20"/>
            <w:bdr w:val="none" w:sz="0" w:space="0" w:color="auto" w:frame="1"/>
          </w:rPr>
          <w:t>median </w:t>
        </w:r>
      </w:hyperlink>
      <w:r w:rsidRPr="00C72752">
        <w:rPr>
          <w:rStyle w:val="Strong"/>
          <w:rFonts w:ascii="inherit" w:hAnsi="inherit" w:cs="Arial"/>
          <w:color w:val="ED7D31" w:themeColor="accent2"/>
          <w:sz w:val="22"/>
          <w:szCs w:val="20"/>
          <w:bdr w:val="none" w:sz="0" w:space="0" w:color="auto" w:frame="1"/>
        </w:rPr>
        <w:t>is the middle of a set of numbers</w:t>
      </w:r>
      <w:r w:rsidRPr="009C7FEC">
        <w:rPr>
          <w:rStyle w:val="Strong"/>
          <w:rFonts w:ascii="inherit" w:hAnsi="inherit" w:cs="Arial"/>
          <w:color w:val="777777"/>
          <w:sz w:val="22"/>
          <w:szCs w:val="20"/>
          <w:bdr w:val="none" w:sz="0" w:space="0" w:color="auto" w:frame="1"/>
        </w:rPr>
        <w:t>.</w:t>
      </w:r>
      <w:r w:rsidRPr="009C7FEC">
        <w:rPr>
          <w:rFonts w:ascii="Arial" w:hAnsi="Arial" w:cs="Arial"/>
          <w:color w:val="777777"/>
          <w:sz w:val="22"/>
          <w:szCs w:val="20"/>
        </w:rPr>
        <w:t> Think of it like the median in a road (that grassy area in the middle that separates traffic). Place your data in order, and the number in the exact center of a list is the median. For example:</w:t>
      </w:r>
      <w:r w:rsidRPr="009C7FEC">
        <w:rPr>
          <w:rFonts w:ascii="Arial" w:hAnsi="Arial" w:cs="Arial"/>
          <w:color w:val="777777"/>
          <w:sz w:val="22"/>
          <w:szCs w:val="20"/>
        </w:rPr>
        <w:br/>
        <w:t>1 2 3 </w:t>
      </w:r>
      <w:r w:rsidRPr="009C7FEC">
        <w:rPr>
          <w:rStyle w:val="Strong"/>
          <w:rFonts w:ascii="inherit" w:hAnsi="inherit" w:cs="Arial"/>
          <w:color w:val="777777"/>
          <w:sz w:val="22"/>
          <w:szCs w:val="20"/>
          <w:bdr w:val="none" w:sz="0" w:space="0" w:color="auto" w:frame="1"/>
        </w:rPr>
        <w:t>4</w:t>
      </w:r>
      <w:r w:rsidRPr="009C7FEC">
        <w:rPr>
          <w:rFonts w:ascii="Arial" w:hAnsi="Arial" w:cs="Arial"/>
          <w:color w:val="777777"/>
          <w:sz w:val="22"/>
          <w:szCs w:val="20"/>
        </w:rPr>
        <w:t> 5 6 7</w:t>
      </w:r>
      <w:r w:rsidRPr="009C7FEC">
        <w:rPr>
          <w:rFonts w:ascii="Arial" w:hAnsi="Arial" w:cs="Arial"/>
          <w:color w:val="777777"/>
          <w:sz w:val="22"/>
          <w:szCs w:val="20"/>
        </w:rPr>
        <w:br/>
        <w:t>The median is 4 because it’s in the center, with three numbers either side.</w:t>
      </w:r>
    </w:p>
    <w:p w14:paraId="0894A2E9" w14:textId="561A1BDE" w:rsidR="008C3E66" w:rsidRPr="009C7FEC"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9C7FEC">
        <w:rPr>
          <w:rFonts w:ascii="Arial" w:hAnsi="Arial" w:cs="Arial"/>
          <w:color w:val="777777"/>
          <w:sz w:val="22"/>
          <w:szCs w:val="20"/>
        </w:rPr>
        <w:br/>
        <w:t>For more about the median, see:</w:t>
      </w:r>
      <w:r w:rsidRPr="009C7FEC">
        <w:rPr>
          <w:rFonts w:ascii="Arial" w:hAnsi="Arial" w:cs="Arial"/>
          <w:color w:val="777777"/>
          <w:sz w:val="22"/>
          <w:szCs w:val="20"/>
        </w:rPr>
        <w:br/>
      </w:r>
      <w:hyperlink r:id="rId36" w:anchor="median" w:history="1">
        <w:r w:rsidRPr="009C7FEC">
          <w:rPr>
            <w:rStyle w:val="Hyperlink"/>
            <w:rFonts w:ascii="inherit" w:eastAsiaTheme="majorEastAsia" w:hAnsi="inherit" w:cs="Arial"/>
            <w:color w:val="05A9C5"/>
            <w:sz w:val="22"/>
            <w:szCs w:val="20"/>
            <w:bdr w:val="none" w:sz="0" w:space="0" w:color="auto" w:frame="1"/>
          </w:rPr>
          <w:t>What is a median?</w:t>
        </w:r>
      </w:hyperlink>
    </w:p>
    <w:p w14:paraId="42ABE88B" w14:textId="77777777" w:rsidR="001A2AE2" w:rsidRPr="008C3E66" w:rsidRDefault="001A2AE2" w:rsidP="008C3E66">
      <w:pPr>
        <w:pStyle w:val="NormalWeb"/>
        <w:shd w:val="clear" w:color="auto" w:fill="FFFFFF"/>
        <w:spacing w:before="0" w:beforeAutospacing="0" w:after="0" w:afterAutospacing="0"/>
        <w:textAlignment w:val="baseline"/>
        <w:rPr>
          <w:rFonts w:ascii="Arial" w:hAnsi="Arial" w:cs="Arial"/>
          <w:color w:val="777777"/>
          <w:sz w:val="20"/>
          <w:szCs w:val="20"/>
        </w:rPr>
      </w:pPr>
    </w:p>
    <w:p w14:paraId="493A7F17" w14:textId="5804EE9E" w:rsidR="008C3E66" w:rsidRDefault="008C3E66" w:rsidP="008C3E66">
      <w:pPr>
        <w:pStyle w:val="NormalWeb"/>
        <w:shd w:val="clear" w:color="auto" w:fill="FFFFFF"/>
        <w:spacing w:before="0" w:beforeAutospacing="0" w:after="0" w:afterAutospacing="0"/>
        <w:textAlignment w:val="baseline"/>
        <w:rPr>
          <w:rFonts w:ascii="Arial" w:hAnsi="Arial" w:cs="Arial"/>
          <w:color w:val="777777"/>
          <w:sz w:val="20"/>
          <w:szCs w:val="20"/>
        </w:rPr>
      </w:pPr>
      <w:r>
        <w:rPr>
          <w:rFonts w:ascii="inherit" w:hAnsi="inherit" w:cs="Arial"/>
          <w:noProof/>
          <w:color w:val="05A9C5"/>
          <w:sz w:val="20"/>
          <w:szCs w:val="20"/>
          <w:bdr w:val="none" w:sz="0" w:space="0" w:color="auto" w:frame="1"/>
          <w:lang w:val="en-US" w:eastAsia="en-US"/>
        </w:rPr>
        <w:drawing>
          <wp:inline distT="0" distB="0" distL="0" distR="0" wp14:anchorId="265AD453" wp14:editId="26C6C1A4">
            <wp:extent cx="1428750" cy="1428750"/>
            <wp:effectExtent l="0" t="0" r="0" b="0"/>
            <wp:docPr id="24" name="Picture 24" descr="basic statistics median">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asic statistics median">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bookmarkStart w:id="2" w:name="_GoBack"/>
      <w:bookmarkEnd w:id="2"/>
    </w:p>
    <w:p w14:paraId="5043003C" w14:textId="77777777" w:rsidR="001A2AE2" w:rsidRDefault="001A2AE2" w:rsidP="008C3E66">
      <w:pPr>
        <w:pStyle w:val="NormalWeb"/>
        <w:shd w:val="clear" w:color="auto" w:fill="FFFFFF"/>
        <w:spacing w:before="0" w:beforeAutospacing="0" w:after="0" w:afterAutospacing="0"/>
        <w:textAlignment w:val="baseline"/>
        <w:rPr>
          <w:rFonts w:ascii="Arial" w:hAnsi="Arial" w:cs="Arial"/>
          <w:color w:val="777777"/>
          <w:sz w:val="20"/>
          <w:szCs w:val="20"/>
        </w:rPr>
      </w:pPr>
    </w:p>
    <w:p w14:paraId="568BA99B" w14:textId="77777777" w:rsidR="003D25DB"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D929C2">
        <w:rPr>
          <w:rStyle w:val="Strong"/>
          <w:rFonts w:ascii="inherit" w:hAnsi="inherit" w:cs="Arial"/>
          <w:color w:val="777777"/>
          <w:sz w:val="22"/>
          <w:szCs w:val="20"/>
          <w:bdr w:val="none" w:sz="0" w:space="0" w:color="auto" w:frame="1"/>
        </w:rPr>
        <w:t>Mode</w:t>
      </w:r>
      <w:r w:rsidRPr="00D929C2">
        <w:rPr>
          <w:rFonts w:ascii="Arial" w:hAnsi="Arial" w:cs="Arial"/>
          <w:color w:val="777777"/>
          <w:sz w:val="22"/>
          <w:szCs w:val="20"/>
        </w:rPr>
        <w:br/>
      </w:r>
      <w:r w:rsidRPr="00C72752">
        <w:rPr>
          <w:rFonts w:ascii="Arial" w:hAnsi="Arial" w:cs="Arial"/>
          <w:color w:val="ED7D31" w:themeColor="accent2"/>
          <w:sz w:val="22"/>
          <w:szCs w:val="20"/>
        </w:rPr>
        <w:t>The mode is the most common number in a set of data</w:t>
      </w:r>
      <w:r w:rsidRPr="00D929C2">
        <w:rPr>
          <w:rFonts w:ascii="Arial" w:hAnsi="Arial" w:cs="Arial"/>
          <w:color w:val="777777"/>
          <w:sz w:val="22"/>
          <w:szCs w:val="20"/>
        </w:rPr>
        <w:t>. For example, the </w:t>
      </w:r>
      <w:hyperlink r:id="rId39" w:history="1">
        <w:r w:rsidRPr="00D929C2">
          <w:rPr>
            <w:rStyle w:val="Hyperlink"/>
            <w:rFonts w:ascii="inherit" w:eastAsiaTheme="majorEastAsia" w:hAnsi="inherit" w:cs="Arial"/>
            <w:color w:val="05A9C5"/>
            <w:sz w:val="22"/>
            <w:szCs w:val="20"/>
            <w:bdr w:val="none" w:sz="0" w:space="0" w:color="auto" w:frame="1"/>
          </w:rPr>
          <w:t>mode</w:t>
        </w:r>
      </w:hyperlink>
      <w:r w:rsidRPr="00D929C2">
        <w:rPr>
          <w:rFonts w:ascii="Arial" w:hAnsi="Arial" w:cs="Arial"/>
          <w:color w:val="777777"/>
          <w:sz w:val="22"/>
          <w:szCs w:val="20"/>
        </w:rPr>
        <w:t> of 1 2 2 3 5 6 is 2. Some data sets have no mode, like this one: 1 2 3 4 5 6. Others have multiple modes, like this one: 1 1 2 3 3.</w:t>
      </w:r>
    </w:p>
    <w:p w14:paraId="642A62E8" w14:textId="46F68057" w:rsidR="008C3E66" w:rsidRDefault="008C3E66" w:rsidP="008C3E66">
      <w:pPr>
        <w:pStyle w:val="NormalWeb"/>
        <w:shd w:val="clear" w:color="auto" w:fill="FFFFFF"/>
        <w:spacing w:before="0" w:beforeAutospacing="0" w:after="0" w:afterAutospacing="0"/>
        <w:textAlignment w:val="baseline"/>
        <w:rPr>
          <w:rFonts w:ascii="Arial" w:hAnsi="Arial" w:cs="Arial"/>
          <w:color w:val="777777"/>
          <w:sz w:val="22"/>
          <w:szCs w:val="20"/>
        </w:rPr>
      </w:pPr>
      <w:r w:rsidRPr="00D929C2">
        <w:rPr>
          <w:rFonts w:ascii="Arial" w:hAnsi="Arial" w:cs="Arial"/>
          <w:color w:val="777777"/>
          <w:sz w:val="22"/>
          <w:szCs w:val="20"/>
        </w:rPr>
        <w:br/>
        <w:t>For more on finding modes, see:</w:t>
      </w:r>
      <w:r w:rsidRPr="00D929C2">
        <w:rPr>
          <w:rFonts w:ascii="Arial" w:hAnsi="Arial" w:cs="Arial"/>
          <w:color w:val="777777"/>
          <w:sz w:val="22"/>
          <w:szCs w:val="20"/>
        </w:rPr>
        <w:br/>
      </w:r>
      <w:hyperlink r:id="rId40" w:history="1">
        <w:r w:rsidRPr="00D929C2">
          <w:rPr>
            <w:rStyle w:val="Hyperlink"/>
            <w:rFonts w:ascii="inherit" w:eastAsiaTheme="majorEastAsia" w:hAnsi="inherit" w:cs="Arial"/>
            <w:color w:val="05A9C5"/>
            <w:sz w:val="22"/>
            <w:szCs w:val="20"/>
            <w:bdr w:val="none" w:sz="0" w:space="0" w:color="auto" w:frame="1"/>
          </w:rPr>
          <w:t>What is a Mode?</w:t>
        </w:r>
      </w:hyperlink>
    </w:p>
    <w:p w14:paraId="79A66C0F" w14:textId="77777777" w:rsidR="003D25DB" w:rsidRPr="00D929C2" w:rsidRDefault="003D25DB" w:rsidP="008C3E66">
      <w:pPr>
        <w:pStyle w:val="NormalWeb"/>
        <w:shd w:val="clear" w:color="auto" w:fill="FFFFFF"/>
        <w:spacing w:before="0" w:beforeAutospacing="0" w:after="0" w:afterAutospacing="0"/>
        <w:textAlignment w:val="baseline"/>
        <w:rPr>
          <w:rFonts w:ascii="Arial" w:hAnsi="Arial" w:cs="Arial"/>
          <w:color w:val="777777"/>
          <w:sz w:val="22"/>
          <w:szCs w:val="20"/>
        </w:rPr>
      </w:pPr>
    </w:p>
    <w:p w14:paraId="4921380C" w14:textId="77777777" w:rsidR="008C3E66" w:rsidRDefault="008C3E66" w:rsidP="008C3E66">
      <w:pPr>
        <w:pStyle w:val="NormalWeb"/>
        <w:shd w:val="clear" w:color="auto" w:fill="FFFFFF"/>
        <w:spacing w:before="0" w:beforeAutospacing="0" w:after="0" w:afterAutospacing="0"/>
        <w:textAlignment w:val="baseline"/>
        <w:rPr>
          <w:rFonts w:ascii="Arial" w:hAnsi="Arial" w:cs="Arial"/>
          <w:color w:val="777777"/>
          <w:sz w:val="20"/>
          <w:szCs w:val="20"/>
        </w:rPr>
      </w:pPr>
      <w:r>
        <w:rPr>
          <w:rStyle w:val="Strong"/>
          <w:rFonts w:ascii="inherit" w:hAnsi="inherit" w:cs="Arial"/>
          <w:color w:val="777777"/>
          <w:sz w:val="20"/>
          <w:szCs w:val="20"/>
          <w:bdr w:val="none" w:sz="0" w:space="0" w:color="auto" w:frame="1"/>
        </w:rPr>
        <w:t>Outliers</w:t>
      </w:r>
      <w:r>
        <w:rPr>
          <w:rFonts w:ascii="Arial" w:hAnsi="Arial" w:cs="Arial"/>
          <w:color w:val="777777"/>
          <w:sz w:val="20"/>
          <w:szCs w:val="20"/>
        </w:rPr>
        <w:br/>
      </w:r>
      <w:hyperlink r:id="rId41" w:history="1">
        <w:r>
          <w:rPr>
            <w:rStyle w:val="Hyperlink"/>
            <w:rFonts w:ascii="inherit" w:eastAsiaTheme="majorEastAsia" w:hAnsi="inherit" w:cs="Arial"/>
            <w:color w:val="05A9C5"/>
            <w:sz w:val="20"/>
            <w:szCs w:val="20"/>
            <w:bdr w:val="none" w:sz="0" w:space="0" w:color="auto" w:frame="1"/>
          </w:rPr>
          <w:t>Outliers </w:t>
        </w:r>
      </w:hyperlink>
      <w:r>
        <w:rPr>
          <w:rFonts w:ascii="Arial" w:hAnsi="Arial" w:cs="Arial"/>
          <w:color w:val="777777"/>
          <w:sz w:val="20"/>
          <w:szCs w:val="20"/>
        </w:rPr>
        <w:t xml:space="preserve">are extremely high or extremely low values. Outliers can affect central tendency, especially the mean. For example, if you got paid three weeks in a row but took vacation in the fourth week, your </w:t>
      </w:r>
      <w:r>
        <w:rPr>
          <w:rFonts w:ascii="Arial" w:hAnsi="Arial" w:cs="Arial"/>
          <w:color w:val="777777"/>
          <w:sz w:val="20"/>
          <w:szCs w:val="20"/>
        </w:rPr>
        <w:lastRenderedPageBreak/>
        <w:t>paychecks might be: $300 $300 $300 $0. Your four week mean would be ($300 + $300 + $300 + $0) / 4 = $900/4 = $225. That outlier of zero dollars brought your mean down very low.</w:t>
      </w:r>
    </w:p>
    <w:p w14:paraId="181D5CD4" w14:textId="77777777" w:rsidR="008C3E66" w:rsidRDefault="008C3E66" w:rsidP="00781E26"/>
    <w:p w14:paraId="6B484A91" w14:textId="77777777" w:rsidR="00781E26" w:rsidRPr="00781E26" w:rsidRDefault="00781E26" w:rsidP="00781E26"/>
    <w:p w14:paraId="750F3EB0" w14:textId="77777777" w:rsidR="00D2715B" w:rsidRPr="00672BC6" w:rsidRDefault="00D2715B" w:rsidP="00672BC6"/>
    <w:p w14:paraId="7593B0BF" w14:textId="77777777" w:rsidR="00672BC6" w:rsidRDefault="00672BC6" w:rsidP="00CE1919">
      <w:pPr>
        <w:shd w:val="clear" w:color="auto" w:fill="FFFFFF"/>
        <w:spacing w:after="0" w:line="240" w:lineRule="auto"/>
        <w:ind w:left="450"/>
        <w:textAlignment w:val="baseline"/>
        <w:rPr>
          <w:rFonts w:ascii="inherit" w:hAnsi="inherit" w:cs="Arial"/>
          <w:color w:val="777777"/>
          <w:sz w:val="24"/>
          <w:szCs w:val="20"/>
        </w:rPr>
      </w:pPr>
    </w:p>
    <w:p w14:paraId="19030BE2" w14:textId="77777777" w:rsidR="00A74C16" w:rsidRDefault="00A74C16" w:rsidP="00CE1919">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70E437E" w14:textId="1DFFD20D" w:rsidR="00CE1919" w:rsidRDefault="00EF5E4E" w:rsidP="00CE1919">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2. </w:t>
      </w:r>
      <w:r w:rsidR="00CE1919" w:rsidRPr="00CE1919">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Difference Between Descriptive and Inferential Statistics</w:t>
      </w:r>
    </w:p>
    <w:p w14:paraId="39E1ED81" w14:textId="2B612DB4" w:rsidR="00A74C16" w:rsidRDefault="00A74C16" w:rsidP="00A74C16"/>
    <w:p w14:paraId="388EE904" w14:textId="77777777" w:rsidR="00A74C16" w:rsidRPr="00116785" w:rsidRDefault="00A74C16" w:rsidP="00A74C16">
      <w:pPr>
        <w:pStyle w:val="NormalWeb"/>
        <w:shd w:val="clear" w:color="auto" w:fill="FFFFFF"/>
        <w:spacing w:before="0" w:beforeAutospacing="0" w:after="225" w:afterAutospacing="0"/>
        <w:textAlignment w:val="baseline"/>
        <w:rPr>
          <w:rFonts w:ascii="Arial" w:hAnsi="Arial" w:cs="Arial"/>
          <w:color w:val="777777"/>
          <w:sz w:val="22"/>
          <w:szCs w:val="20"/>
        </w:rPr>
      </w:pPr>
      <w:r w:rsidRPr="00116785">
        <w:rPr>
          <w:rFonts w:ascii="Arial" w:hAnsi="Arial" w:cs="Arial"/>
          <w:color w:val="777777"/>
          <w:sz w:val="22"/>
          <w:szCs w:val="20"/>
        </w:rPr>
        <w:t>Statistics can be broken down into two areas:</w:t>
      </w:r>
    </w:p>
    <w:p w14:paraId="5D8E18E4" w14:textId="77777777" w:rsidR="00A74C16" w:rsidRPr="006C62F8" w:rsidRDefault="00A74C16" w:rsidP="00A74C16">
      <w:pPr>
        <w:numPr>
          <w:ilvl w:val="0"/>
          <w:numId w:val="10"/>
        </w:numPr>
        <w:shd w:val="clear" w:color="auto" w:fill="FFFFFF"/>
        <w:spacing w:after="0" w:line="240" w:lineRule="auto"/>
        <w:ind w:left="450"/>
        <w:textAlignment w:val="baseline"/>
        <w:rPr>
          <w:rFonts w:ascii="inherit" w:hAnsi="inherit" w:cs="Arial"/>
          <w:color w:val="777777"/>
          <w:sz w:val="24"/>
          <w:szCs w:val="20"/>
        </w:rPr>
      </w:pPr>
      <w:r w:rsidRPr="000802B9">
        <w:rPr>
          <w:rStyle w:val="Strong"/>
          <w:rFonts w:ascii="inherit" w:hAnsi="inherit" w:cs="Arial"/>
          <w:color w:val="777777"/>
          <w:sz w:val="24"/>
          <w:szCs w:val="20"/>
          <w:bdr w:val="none" w:sz="0" w:space="0" w:color="auto" w:frame="1"/>
        </w:rPr>
        <w:t>Descriptive statistics:</w:t>
      </w:r>
      <w:r w:rsidRPr="000802B9">
        <w:rPr>
          <w:rFonts w:ascii="inherit" w:hAnsi="inherit" w:cs="Arial"/>
          <w:color w:val="777777"/>
          <w:sz w:val="24"/>
          <w:szCs w:val="20"/>
        </w:rPr>
        <w:t> describes and summarizes data. You are just describing what the data shows: a trend, a specific feature, or a certain </w:t>
      </w:r>
      <w:hyperlink r:id="rId42" w:history="1">
        <w:r w:rsidRPr="006C62F8">
          <w:rPr>
            <w:rStyle w:val="Hyperlink"/>
            <w:rFonts w:ascii="inherit" w:hAnsi="inherit" w:cs="Arial"/>
            <w:color w:val="777777"/>
            <w:sz w:val="24"/>
            <w:szCs w:val="20"/>
            <w:u w:val="none"/>
            <w:bdr w:val="none" w:sz="0" w:space="0" w:color="auto" w:frame="1"/>
          </w:rPr>
          <w:t>statistic </w:t>
        </w:r>
      </w:hyperlink>
      <w:r w:rsidRPr="006C62F8">
        <w:rPr>
          <w:rFonts w:ascii="inherit" w:hAnsi="inherit" w:cs="Arial"/>
          <w:color w:val="777777"/>
          <w:sz w:val="24"/>
          <w:szCs w:val="20"/>
        </w:rPr>
        <w:t>(like a </w:t>
      </w:r>
      <w:hyperlink r:id="rId43" w:anchor="mean" w:history="1">
        <w:r w:rsidRPr="006C62F8">
          <w:rPr>
            <w:rStyle w:val="Hyperlink"/>
            <w:rFonts w:ascii="inherit" w:hAnsi="inherit" w:cs="Arial"/>
            <w:color w:val="777777"/>
            <w:sz w:val="24"/>
            <w:szCs w:val="20"/>
            <w:u w:val="none"/>
            <w:bdr w:val="none" w:sz="0" w:space="0" w:color="auto" w:frame="1"/>
          </w:rPr>
          <w:t>mean </w:t>
        </w:r>
      </w:hyperlink>
      <w:r w:rsidRPr="006C62F8">
        <w:rPr>
          <w:rFonts w:ascii="inherit" w:hAnsi="inherit" w:cs="Arial"/>
          <w:color w:val="777777"/>
          <w:sz w:val="24"/>
          <w:szCs w:val="20"/>
        </w:rPr>
        <w:t>or median).</w:t>
      </w:r>
    </w:p>
    <w:p w14:paraId="2F5DC5E2" w14:textId="1E80A6D3" w:rsidR="00A74C16" w:rsidRPr="000802B9" w:rsidRDefault="00A74C16" w:rsidP="00A74C16">
      <w:pPr>
        <w:numPr>
          <w:ilvl w:val="0"/>
          <w:numId w:val="10"/>
        </w:numPr>
        <w:shd w:val="clear" w:color="auto" w:fill="FFFFFF"/>
        <w:spacing w:after="0" w:line="240" w:lineRule="auto"/>
        <w:ind w:left="450"/>
        <w:textAlignment w:val="baseline"/>
        <w:rPr>
          <w:rFonts w:ascii="inherit" w:hAnsi="inherit" w:cs="Arial"/>
          <w:color w:val="777777"/>
          <w:sz w:val="24"/>
          <w:szCs w:val="20"/>
        </w:rPr>
      </w:pPr>
      <w:hyperlink r:id="rId44" w:history="1">
        <w:r w:rsidRPr="000802B9">
          <w:rPr>
            <w:rStyle w:val="Strong"/>
            <w:rFonts w:ascii="inherit" w:hAnsi="inherit" w:cs="Arial"/>
            <w:color w:val="777777"/>
            <w:sz w:val="24"/>
            <w:szCs w:val="20"/>
            <w:bdr w:val="none" w:sz="0" w:space="0" w:color="auto" w:frame="1"/>
          </w:rPr>
          <w:t>Inferential statistics</w:t>
        </w:r>
      </w:hyperlink>
      <w:r w:rsidRPr="000802B9">
        <w:rPr>
          <w:rFonts w:ascii="inherit" w:hAnsi="inherit" w:cs="Arial"/>
          <w:color w:val="777777"/>
          <w:sz w:val="24"/>
          <w:szCs w:val="20"/>
        </w:rPr>
        <w:t>: uses statistics to make predictions.</w:t>
      </w:r>
    </w:p>
    <w:p w14:paraId="488CB389" w14:textId="77777777" w:rsidR="00815BAC" w:rsidRDefault="00815BAC" w:rsidP="00815BAC">
      <w:pPr>
        <w:shd w:val="clear" w:color="auto" w:fill="FFFFFF"/>
        <w:spacing w:after="0" w:line="240" w:lineRule="auto"/>
        <w:ind w:left="450"/>
        <w:textAlignment w:val="baseline"/>
        <w:rPr>
          <w:rFonts w:ascii="inherit" w:hAnsi="inherit" w:cs="Arial"/>
          <w:color w:val="777777"/>
          <w:sz w:val="20"/>
          <w:szCs w:val="20"/>
        </w:rPr>
      </w:pPr>
    </w:p>
    <w:p w14:paraId="3B7D4DE3" w14:textId="27C03DFA" w:rsidR="00A74C16" w:rsidRPr="00A03F8A" w:rsidRDefault="00A74C16" w:rsidP="00A74C16">
      <w:pPr>
        <w:pStyle w:val="NormalWeb"/>
        <w:shd w:val="clear" w:color="auto" w:fill="FFFFFF"/>
        <w:spacing w:before="0" w:beforeAutospacing="0" w:after="0" w:afterAutospacing="0"/>
        <w:textAlignment w:val="baseline"/>
        <w:rPr>
          <w:rStyle w:val="Hyperlink"/>
          <w:rFonts w:ascii="Arial" w:hAnsi="Arial" w:cs="Arial"/>
          <w:color w:val="767676"/>
          <w:sz w:val="22"/>
          <w:u w:val="none"/>
        </w:rPr>
      </w:pPr>
      <w:r w:rsidRPr="00A03F8A">
        <w:rPr>
          <w:rStyle w:val="Hyperlink"/>
          <w:rFonts w:ascii="Arial" w:hAnsi="Arial" w:cs="Arial"/>
          <w:color w:val="767676"/>
          <w:sz w:val="22"/>
          <w:u w:val="none"/>
        </w:rPr>
        <w:t>Descriptive statistics just describes data. For example, descriptive statistics about a college could include: the </w:t>
      </w:r>
      <w:hyperlink r:id="rId45" w:history="1">
        <w:r w:rsidRPr="00A03F8A">
          <w:rPr>
            <w:rStyle w:val="Hyperlink"/>
            <w:rFonts w:ascii="Arial" w:hAnsi="Arial" w:cs="Arial"/>
            <w:color w:val="767676"/>
            <w:sz w:val="22"/>
            <w:u w:val="none"/>
          </w:rPr>
          <w:t>average </w:t>
        </w:r>
      </w:hyperlink>
      <w:r w:rsidRPr="00A03F8A">
        <w:rPr>
          <w:rStyle w:val="Hyperlink"/>
          <w:rFonts w:ascii="Arial" w:hAnsi="Arial" w:cs="Arial"/>
          <w:color w:val="767676"/>
          <w:sz w:val="22"/>
          <w:u w:val="none"/>
        </w:rPr>
        <w:t>SAT score for incoming freshmen; the </w:t>
      </w:r>
      <w:hyperlink r:id="rId46" w:anchor="median" w:history="1">
        <w:r w:rsidRPr="00A03F8A">
          <w:rPr>
            <w:rStyle w:val="Hyperlink"/>
            <w:rFonts w:ascii="Arial" w:hAnsi="Arial" w:cs="Arial"/>
            <w:color w:val="767676"/>
            <w:sz w:val="22"/>
            <w:u w:val="none"/>
          </w:rPr>
          <w:t>median </w:t>
        </w:r>
      </w:hyperlink>
      <w:r w:rsidRPr="00A03F8A">
        <w:rPr>
          <w:rStyle w:val="Hyperlink"/>
          <w:rFonts w:ascii="Arial" w:hAnsi="Arial" w:cs="Arial"/>
          <w:color w:val="767676"/>
          <w:sz w:val="22"/>
          <w:u w:val="none"/>
        </w:rPr>
        <w:t xml:space="preserve">income of parents; racial makeup of the student body. It says nothing about why the data might exist, or what trends you might be able to see from the data. When you take your data and start to make predictions about future </w:t>
      </w:r>
      <w:r w:rsidR="006A1106" w:rsidRPr="00A03F8A">
        <w:rPr>
          <w:rStyle w:val="Hyperlink"/>
          <w:rFonts w:ascii="Arial" w:hAnsi="Arial" w:cs="Arial"/>
          <w:color w:val="767676"/>
          <w:sz w:val="22"/>
          <w:u w:val="none"/>
        </w:rPr>
        <w:t>behaviour</w:t>
      </w:r>
      <w:r w:rsidRPr="00A03F8A">
        <w:rPr>
          <w:rStyle w:val="Hyperlink"/>
          <w:rFonts w:ascii="Arial" w:hAnsi="Arial" w:cs="Arial"/>
          <w:color w:val="767676"/>
          <w:sz w:val="22"/>
          <w:u w:val="none"/>
        </w:rPr>
        <w:t xml:space="preserve"> or trends, that’s inferential statistics. Inferential statistics also allows you to take </w:t>
      </w:r>
      <w:hyperlink r:id="rId47" w:history="1">
        <w:r w:rsidRPr="00A03F8A">
          <w:rPr>
            <w:rStyle w:val="Hyperlink"/>
            <w:rFonts w:ascii="Arial" w:hAnsi="Arial" w:cs="Arial"/>
            <w:color w:val="767676"/>
            <w:sz w:val="22"/>
            <w:u w:val="none"/>
          </w:rPr>
          <w:t>sample </w:t>
        </w:r>
      </w:hyperlink>
      <w:r w:rsidRPr="00A03F8A">
        <w:rPr>
          <w:rStyle w:val="Hyperlink"/>
          <w:rFonts w:ascii="Arial" w:hAnsi="Arial" w:cs="Arial"/>
          <w:color w:val="767676"/>
          <w:sz w:val="22"/>
          <w:u w:val="none"/>
        </w:rPr>
        <w:t>data (e.g. from one university) and apply it to a larger </w:t>
      </w:r>
      <w:hyperlink r:id="rId48" w:history="1">
        <w:r w:rsidRPr="00A03F8A">
          <w:rPr>
            <w:rStyle w:val="Hyperlink"/>
            <w:rFonts w:ascii="Arial" w:hAnsi="Arial" w:cs="Arial"/>
            <w:color w:val="767676"/>
            <w:sz w:val="22"/>
            <w:u w:val="none"/>
          </w:rPr>
          <w:t>population</w:t>
        </w:r>
      </w:hyperlink>
      <w:r w:rsidRPr="00A03F8A">
        <w:rPr>
          <w:rStyle w:val="Hyperlink"/>
          <w:rFonts w:ascii="Arial" w:hAnsi="Arial" w:cs="Arial"/>
          <w:color w:val="767676"/>
          <w:sz w:val="22"/>
          <w:u w:val="none"/>
        </w:rPr>
        <w:t> (e.g. all universities in the country).</w:t>
      </w:r>
    </w:p>
    <w:p w14:paraId="4A2322F0" w14:textId="71707BD5" w:rsidR="00A74C16" w:rsidRDefault="00A74C16" w:rsidP="00A74C16"/>
    <w:p w14:paraId="402C4C59" w14:textId="655779E5" w:rsidR="005D01D8" w:rsidRDefault="00EF5E4E" w:rsidP="005D01D8">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3. </w:t>
      </w:r>
      <w:r w:rsidR="005D01D8" w:rsidRPr="005D01D8">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Excel Descriptive Statistics</w:t>
      </w:r>
    </w:p>
    <w:p w14:paraId="67EC3D1A" w14:textId="6CF100C9" w:rsidR="00A03F8A" w:rsidRDefault="00A03F8A" w:rsidP="00A03F8A"/>
    <w:p w14:paraId="74B7FFE6" w14:textId="37A7592C" w:rsidR="00A03F8A" w:rsidRDefault="00A03F8A" w:rsidP="00A03F8A">
      <w:pPr>
        <w:rPr>
          <w:rFonts w:ascii="Arial" w:hAnsi="Arial" w:cs="Arial"/>
          <w:color w:val="777777"/>
          <w:szCs w:val="20"/>
          <w:shd w:val="clear" w:color="auto" w:fill="FFFFFF"/>
        </w:rPr>
      </w:pPr>
      <w:r w:rsidRPr="00A03F8A">
        <w:rPr>
          <w:rFonts w:ascii="Arial" w:hAnsi="Arial" w:cs="Arial"/>
          <w:color w:val="777777"/>
          <w:szCs w:val="20"/>
          <w:shd w:val="clear" w:color="auto" w:fill="FFFFFF"/>
        </w:rPr>
        <w:t>Using the descriptive statistics feature in Excel means that you won’t have to type in individual functions like MEAN or MODE. One button click will return a dozen different stats for your data set. If you want to calculate Excel descriptive statistics, you must have the Data Analysis Toolpak loaded in Excel. Click the “Data” tab in Excel. If you don’t see “Data analysis” on the right of the toolbar, you need to load the Toolpak first. See: </w:t>
      </w:r>
      <w:hyperlink r:id="rId49" w:history="1">
        <w:r w:rsidR="004A75DF" w:rsidRPr="004A75DF">
          <w:rPr>
            <w:rStyle w:val="Hyperlink"/>
            <w:rFonts w:ascii="Arial" w:hAnsi="Arial" w:cs="Arial"/>
            <w:szCs w:val="20"/>
            <w:shd w:val="clear" w:color="auto" w:fill="FFFFFF"/>
          </w:rPr>
          <w:t>Load th</w:t>
        </w:r>
        <w:r w:rsidR="004A75DF" w:rsidRPr="004A75DF">
          <w:rPr>
            <w:rStyle w:val="Hyperlink"/>
            <w:rFonts w:ascii="Arial" w:hAnsi="Arial" w:cs="Arial"/>
            <w:szCs w:val="20"/>
            <w:shd w:val="clear" w:color="auto" w:fill="FFFFFF"/>
          </w:rPr>
          <w:t>e</w:t>
        </w:r>
        <w:r w:rsidR="004A75DF" w:rsidRPr="004A75DF">
          <w:rPr>
            <w:rStyle w:val="Hyperlink"/>
            <w:rFonts w:ascii="Arial" w:hAnsi="Arial" w:cs="Arial"/>
            <w:szCs w:val="20"/>
            <w:shd w:val="clear" w:color="auto" w:fill="FFFFFF"/>
          </w:rPr>
          <w:t xml:space="preserve"> Excel Data Analysis Toolpak.</w:t>
        </w:r>
      </w:hyperlink>
    </w:p>
    <w:p w14:paraId="1CDAC723" w14:textId="54173AB6" w:rsidR="00850CA5" w:rsidRDefault="00850CA5" w:rsidP="00850CA5">
      <w:pPr>
        <w:pStyle w:val="Heading3"/>
        <w:shd w:val="clear" w:color="auto" w:fill="FFFFFF"/>
        <w:spacing w:before="0" w:line="480" w:lineRule="atLeast"/>
        <w:textAlignment w:val="baseline"/>
        <w:rPr>
          <w:rFonts w:ascii="Arial" w:hAnsi="Arial" w:cs="Arial"/>
          <w:b/>
          <w:bCs/>
          <w:color w:val="5B9BD5" w:themeColor="accent5"/>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850CA5">
        <w:rPr>
          <w:rFonts w:ascii="Arial" w:hAnsi="Arial" w:cs="Arial"/>
          <w:b/>
          <w:bCs/>
          <w:color w:val="5B9BD5" w:themeColor="accent5"/>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How to Calculate Excel Descriptive Statistics: Steps</w:t>
      </w:r>
    </w:p>
    <w:p w14:paraId="305C63F8" w14:textId="77777777" w:rsidR="00152FD5" w:rsidRDefault="00152FD5" w:rsidP="007C16E3">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3ABB7E19" w14:textId="797082A1" w:rsidR="00152FD5" w:rsidRDefault="00152FD5" w:rsidP="007C16E3">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hyperlink r:id="rId50" w:history="1">
        <w:r w:rsidRPr="00152FD5">
          <w:rPr>
            <w:rStyle w:val="Hyperlink"/>
            <w:rFonts w:asciiTheme="minorHAnsi" w:eastAsiaTheme="minorHAnsi" w:hAnsiTheme="minorHAnsi" w:cstheme="minorBidi"/>
            <w:sz w:val="22"/>
            <w:szCs w:val="22"/>
            <w:lang w:eastAsia="en-US"/>
          </w:rPr>
          <w:t>Watch the video</w:t>
        </w:r>
      </w:hyperlink>
      <w:r>
        <w:rPr>
          <w:rFonts w:asciiTheme="minorHAnsi" w:eastAsiaTheme="minorHAnsi" w:hAnsiTheme="minorHAnsi" w:cstheme="minorBidi"/>
          <w:sz w:val="22"/>
          <w:szCs w:val="22"/>
          <w:lang w:eastAsia="en-US"/>
        </w:rPr>
        <w:t xml:space="preserve"> </w:t>
      </w:r>
      <w:r w:rsidRPr="00152FD5">
        <w:rPr>
          <w:rFonts w:asciiTheme="minorHAnsi" w:eastAsiaTheme="minorHAnsi" w:hAnsiTheme="minorHAnsi" w:cstheme="minorBidi"/>
          <w:sz w:val="22"/>
          <w:szCs w:val="22"/>
          <w:lang w:eastAsia="en-US"/>
        </w:rPr>
        <w:t>or read the steps below:</w:t>
      </w:r>
    </w:p>
    <w:p w14:paraId="6C505D89" w14:textId="77777777" w:rsidR="00152FD5" w:rsidRDefault="00152FD5" w:rsidP="007C16E3">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lang w:eastAsia="en-US"/>
        </w:rPr>
      </w:pPr>
    </w:p>
    <w:p w14:paraId="088768C9" w14:textId="426CE405"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1:</w:t>
      </w:r>
      <w:r w:rsidRPr="007C16E3">
        <w:rPr>
          <w:rStyle w:val="Strong"/>
          <w:rFonts w:ascii="inherit" w:hAnsi="inherit" w:cs="Arial"/>
          <w:color w:val="777777"/>
          <w:sz w:val="22"/>
          <w:szCs w:val="20"/>
          <w:bdr w:val="none" w:sz="0" w:space="0" w:color="auto" w:frame="1"/>
        </w:rPr>
        <w:t> Type your data into Excel,</w:t>
      </w:r>
      <w:r w:rsidRPr="007C16E3">
        <w:rPr>
          <w:rFonts w:ascii="Arial" w:hAnsi="Arial" w:cs="Arial"/>
          <w:color w:val="777777"/>
          <w:sz w:val="22"/>
          <w:szCs w:val="20"/>
        </w:rPr>
        <w:t> in a single column. For example, if you have ten items in your data set, type them into cells A1 through A10.</w:t>
      </w:r>
    </w:p>
    <w:p w14:paraId="6674706E" w14:textId="77777777" w:rsidR="00C3020C" w:rsidRPr="007C16E3" w:rsidRDefault="00C3020C"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4DCBA61C" w14:textId="1C0A09EC"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2:</w:t>
      </w:r>
      <w:r w:rsidRPr="007C16E3">
        <w:rPr>
          <w:rStyle w:val="Strong"/>
          <w:rFonts w:ascii="inherit" w:hAnsi="inherit" w:cs="Arial"/>
          <w:color w:val="777777"/>
          <w:sz w:val="22"/>
          <w:szCs w:val="20"/>
          <w:bdr w:val="none" w:sz="0" w:space="0" w:color="auto" w:frame="1"/>
        </w:rPr>
        <w:t> Click the “Data” tab </w:t>
      </w:r>
      <w:r w:rsidRPr="007C16E3">
        <w:rPr>
          <w:rFonts w:ascii="Arial" w:hAnsi="Arial" w:cs="Arial"/>
          <w:color w:val="777777"/>
          <w:sz w:val="22"/>
          <w:szCs w:val="20"/>
        </w:rPr>
        <w:t>and then click “Data Analysis” in the Analysis group.</w:t>
      </w:r>
    </w:p>
    <w:p w14:paraId="482B7408" w14:textId="77777777" w:rsidR="00C3020C" w:rsidRPr="007C16E3" w:rsidRDefault="00C3020C"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18B057C4" w14:textId="460F33D1"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3:</w:t>
      </w:r>
      <w:r w:rsidRPr="007C16E3">
        <w:rPr>
          <w:rStyle w:val="Strong"/>
          <w:rFonts w:ascii="inherit" w:hAnsi="inherit" w:cs="Arial"/>
          <w:color w:val="777777"/>
          <w:sz w:val="22"/>
          <w:szCs w:val="20"/>
          <w:bdr w:val="none" w:sz="0" w:space="0" w:color="auto" w:frame="1"/>
        </w:rPr>
        <w:t> Highlight “Descriptive Statistics” </w:t>
      </w:r>
      <w:r w:rsidRPr="007C16E3">
        <w:rPr>
          <w:rFonts w:ascii="Arial" w:hAnsi="Arial" w:cs="Arial"/>
          <w:color w:val="777777"/>
          <w:sz w:val="22"/>
          <w:szCs w:val="20"/>
        </w:rPr>
        <w:t>in the pop-up Data Analysis window.</w:t>
      </w:r>
    </w:p>
    <w:p w14:paraId="5043BBC1" w14:textId="77777777" w:rsidR="00C3020C" w:rsidRPr="007C16E3" w:rsidRDefault="00C3020C"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4023BAA4" w14:textId="5186CB5B"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lastRenderedPageBreak/>
        <w:t>Step 4:</w:t>
      </w:r>
      <w:r w:rsidRPr="007C16E3">
        <w:rPr>
          <w:rStyle w:val="Strong"/>
          <w:rFonts w:ascii="inherit" w:hAnsi="inherit" w:cs="Arial"/>
          <w:color w:val="777777"/>
          <w:sz w:val="22"/>
          <w:szCs w:val="20"/>
          <w:bdr w:val="none" w:sz="0" w:space="0" w:color="auto" w:frame="1"/>
        </w:rPr>
        <w:t> Type an input range into the “Input Range” text box. </w:t>
      </w:r>
      <w:r w:rsidRPr="007C16E3">
        <w:rPr>
          <w:rFonts w:ascii="Arial" w:hAnsi="Arial" w:cs="Arial"/>
          <w:color w:val="777777"/>
          <w:sz w:val="22"/>
          <w:szCs w:val="20"/>
        </w:rPr>
        <w:t>For this example, type “A1:A10” into the box.</w:t>
      </w:r>
    </w:p>
    <w:p w14:paraId="3B343FA5" w14:textId="77777777" w:rsidR="00C3020C" w:rsidRPr="007C16E3" w:rsidRDefault="00C3020C"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35BC0783" w14:textId="5E7A71C2"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5:</w:t>
      </w:r>
      <w:r w:rsidRPr="007C16E3">
        <w:rPr>
          <w:rStyle w:val="Strong"/>
          <w:rFonts w:ascii="inherit" w:hAnsi="inherit" w:cs="Arial"/>
          <w:color w:val="777777"/>
          <w:sz w:val="22"/>
          <w:szCs w:val="20"/>
          <w:bdr w:val="none" w:sz="0" w:space="0" w:color="auto" w:frame="1"/>
        </w:rPr>
        <w:t> Check the “Labels in first row” check box </w:t>
      </w:r>
      <w:r w:rsidRPr="007C16E3">
        <w:rPr>
          <w:rFonts w:ascii="Arial" w:hAnsi="Arial" w:cs="Arial"/>
          <w:color w:val="777777"/>
          <w:sz w:val="22"/>
          <w:szCs w:val="20"/>
        </w:rPr>
        <w:t>if you have titled the column in row 1, otherwise leave the box unchecked.</w:t>
      </w:r>
    </w:p>
    <w:p w14:paraId="1A6B10FF" w14:textId="77777777" w:rsidR="00C3020C" w:rsidRPr="007C16E3" w:rsidRDefault="00C3020C"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0978EF94" w14:textId="1877C13C"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6:</w:t>
      </w:r>
      <w:r w:rsidRPr="007C16E3">
        <w:rPr>
          <w:rStyle w:val="Strong"/>
          <w:rFonts w:ascii="inherit" w:hAnsi="inherit" w:cs="Arial"/>
          <w:color w:val="777777"/>
          <w:sz w:val="22"/>
          <w:szCs w:val="20"/>
          <w:bdr w:val="none" w:sz="0" w:space="0" w:color="auto" w:frame="1"/>
        </w:rPr>
        <w:t> Type a cell location into the “Output Range” box.</w:t>
      </w:r>
      <w:r w:rsidRPr="007C16E3">
        <w:rPr>
          <w:rFonts w:ascii="Arial" w:hAnsi="Arial" w:cs="Arial"/>
          <w:color w:val="777777"/>
          <w:sz w:val="22"/>
          <w:szCs w:val="20"/>
        </w:rPr>
        <w:t> For example, type “C1.” Make sure that two adjacent columns do not have data in them.</w:t>
      </w:r>
    </w:p>
    <w:p w14:paraId="453CCFEC" w14:textId="77777777" w:rsidR="00C3020C" w:rsidRPr="007C16E3" w:rsidRDefault="00C3020C"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7F8BC313" w14:textId="77898120" w:rsidR="007C16E3" w:rsidRDefault="007C16E3" w:rsidP="007C16E3">
      <w:pPr>
        <w:pStyle w:val="NormalWeb"/>
        <w:shd w:val="clear" w:color="auto" w:fill="FFFFFF"/>
        <w:spacing w:before="0" w:beforeAutospacing="0" w:after="0" w:afterAutospacing="0"/>
        <w:textAlignment w:val="baseline"/>
        <w:rPr>
          <w:rFonts w:ascii="Arial" w:hAnsi="Arial" w:cs="Arial"/>
          <w:color w:val="777777"/>
          <w:sz w:val="22"/>
          <w:szCs w:val="20"/>
        </w:rPr>
      </w:pPr>
      <w:r w:rsidRPr="007C16E3">
        <w:rPr>
          <w:rFonts w:ascii="inherit" w:hAnsi="inherit" w:cs="Arial"/>
          <w:color w:val="0000FF"/>
          <w:sz w:val="22"/>
          <w:szCs w:val="20"/>
          <w:bdr w:val="none" w:sz="0" w:space="0" w:color="auto" w:frame="1"/>
        </w:rPr>
        <w:t>Step 7:</w:t>
      </w:r>
      <w:r w:rsidRPr="007C16E3">
        <w:rPr>
          <w:rStyle w:val="Strong"/>
          <w:rFonts w:ascii="inherit" w:hAnsi="inherit" w:cs="Arial"/>
          <w:color w:val="777777"/>
          <w:sz w:val="22"/>
          <w:szCs w:val="20"/>
          <w:bdr w:val="none" w:sz="0" w:space="0" w:color="auto" w:frame="1"/>
        </w:rPr>
        <w:t> Click the “Summary Statistics” check box and then click “OK” </w:t>
      </w:r>
      <w:r w:rsidRPr="007C16E3">
        <w:rPr>
          <w:rFonts w:ascii="Arial" w:hAnsi="Arial" w:cs="Arial"/>
          <w:color w:val="777777"/>
          <w:sz w:val="22"/>
          <w:szCs w:val="20"/>
        </w:rPr>
        <w:t>to display Excel descriptive statistics. A list of descriptive statistics will be returned in the column you selected as the Output Range.</w:t>
      </w:r>
    </w:p>
    <w:p w14:paraId="712B8E60" w14:textId="2F01EC7E" w:rsidR="002371F9" w:rsidRDefault="002371F9" w:rsidP="007C16E3">
      <w:pPr>
        <w:pStyle w:val="NormalWeb"/>
        <w:shd w:val="clear" w:color="auto" w:fill="FFFFFF"/>
        <w:spacing w:before="0" w:beforeAutospacing="0" w:after="0" w:afterAutospacing="0"/>
        <w:textAlignment w:val="baseline"/>
        <w:rPr>
          <w:rFonts w:ascii="Arial" w:hAnsi="Arial" w:cs="Arial"/>
          <w:color w:val="777777"/>
          <w:sz w:val="22"/>
          <w:szCs w:val="20"/>
        </w:rPr>
      </w:pPr>
    </w:p>
    <w:p w14:paraId="0EBD2701" w14:textId="079CA434" w:rsidR="002371F9" w:rsidRDefault="002371F9" w:rsidP="002371F9">
      <w:pPr>
        <w:pStyle w:val="Heading2"/>
        <w:shd w:val="clear" w:color="auto" w:fill="FFFFFF"/>
        <w:spacing w:before="0" w:line="525" w:lineRule="atLeast"/>
        <w:textAlignment w:val="baseline"/>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4. </w:t>
      </w:r>
      <w:r w:rsidRPr="002371F9">
        <w:rPr>
          <w:rFonts w:ascii="Arial" w:hAnsi="Arial" w:cs="Arial"/>
          <w:b/>
          <w:bCs/>
          <w:color w:val="5B9BD5" w:themeColor="accent5"/>
          <w:sz w:val="28"/>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Descriptive Statistics: Charts, Graphs and Plots</w:t>
      </w:r>
    </w:p>
    <w:p w14:paraId="1F5400B0" w14:textId="74AB1057" w:rsidR="0001445B" w:rsidRDefault="0001445B" w:rsidP="0001445B"/>
    <w:p w14:paraId="619EC07B" w14:textId="1AF9840E" w:rsidR="0001445B" w:rsidRPr="003D38A7" w:rsidRDefault="0001445B" w:rsidP="00B53103">
      <w:pPr>
        <w:pStyle w:val="NormalWeb"/>
        <w:shd w:val="clear" w:color="auto" w:fill="FFFFFF"/>
        <w:spacing w:before="0" w:beforeAutospacing="0" w:after="0" w:afterAutospacing="0"/>
        <w:textAlignment w:val="baseline"/>
        <w:rPr>
          <w:rStyle w:val="Hyperlink"/>
          <w:rFonts w:eastAsiaTheme="minorHAnsi"/>
          <w:color w:val="05A9C5"/>
          <w:bdr w:val="none" w:sz="0" w:space="0" w:color="auto" w:frame="1"/>
          <w:shd w:val="clear" w:color="auto" w:fill="FFFFFF"/>
          <w:lang w:eastAsia="en-US"/>
        </w:rPr>
      </w:pPr>
      <w:r w:rsidRPr="0001445B">
        <w:rPr>
          <w:rFonts w:ascii="Arial" w:hAnsi="Arial" w:cs="Arial"/>
          <w:color w:val="777777"/>
          <w:sz w:val="22"/>
          <w:szCs w:val="20"/>
        </w:rPr>
        <w:t>There are literally dozens of charts and graphs you can make from data. which one you choose depends upon what kind of data you have and what you want to display. For example, if you wanted to display relationships between data in categories, you could make a </w:t>
      </w:r>
      <w:hyperlink r:id="rId51" w:history="1">
        <w:r w:rsidRPr="003D38A7">
          <w:rPr>
            <w:rStyle w:val="Hyperlink"/>
            <w:rFonts w:ascii="Arial" w:eastAsiaTheme="minorHAnsi" w:hAnsi="Arial" w:cs="Arial"/>
            <w:color w:val="05A9C5"/>
            <w:sz w:val="22"/>
            <w:szCs w:val="20"/>
            <w:bdr w:val="none" w:sz="0" w:space="0" w:color="auto" w:frame="1"/>
            <w:shd w:val="clear" w:color="auto" w:fill="FFFFFF"/>
            <w:lang w:eastAsia="en-US"/>
          </w:rPr>
          <w:t>bar graph.</w:t>
        </w:r>
      </w:hyperlink>
    </w:p>
    <w:p w14:paraId="2A14D091" w14:textId="109AB764" w:rsidR="00850CA5" w:rsidRPr="006D752F" w:rsidRDefault="00B53103" w:rsidP="00A03F8A">
      <w:r>
        <w:tab/>
      </w:r>
      <w:r>
        <w:rPr>
          <w:noProof/>
          <w:lang w:val="en-US"/>
        </w:rPr>
        <w:drawing>
          <wp:inline distT="0" distB="0" distL="0" distR="0" wp14:anchorId="059A6557" wp14:editId="343D4EEC">
            <wp:extent cx="5731510" cy="3665778"/>
            <wp:effectExtent l="0" t="0" r="2540" b="0"/>
            <wp:docPr id="10" name="Picture 10" descr="Grouped bar graph. Image: 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ouped bar graph. Image: CDC."/>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1510" cy="3665778"/>
                    </a:xfrm>
                    <a:prstGeom prst="rect">
                      <a:avLst/>
                    </a:prstGeom>
                    <a:noFill/>
                    <a:ln>
                      <a:noFill/>
                    </a:ln>
                  </pic:spPr>
                </pic:pic>
              </a:graphicData>
            </a:graphic>
          </wp:inline>
        </w:drawing>
      </w:r>
    </w:p>
    <w:p w14:paraId="51FA7962" w14:textId="13A203BF" w:rsidR="00A03F8A" w:rsidRPr="00A03F8A" w:rsidRDefault="006D752F" w:rsidP="00A03F8A">
      <w:r>
        <w:tab/>
      </w:r>
      <w:r>
        <w:tab/>
      </w:r>
      <w:r>
        <w:tab/>
      </w:r>
      <w:r>
        <w:tab/>
      </w:r>
      <w:r>
        <w:tab/>
      </w:r>
      <w:r>
        <w:rPr>
          <w:rFonts w:ascii="Arial" w:hAnsi="Arial" w:cs="Arial"/>
          <w:i/>
          <w:iCs/>
          <w:color w:val="777777"/>
          <w:sz w:val="20"/>
          <w:szCs w:val="20"/>
          <w:shd w:val="clear" w:color="auto" w:fill="FFFFFF"/>
        </w:rPr>
        <w:t>Grouped bar graph. Image: CDC.</w:t>
      </w:r>
    </w:p>
    <w:p w14:paraId="034B91BF" w14:textId="393C1349" w:rsidR="005D01D8" w:rsidRPr="00524F96" w:rsidRDefault="00524F96" w:rsidP="00A74C16">
      <w:pPr>
        <w:rPr>
          <w:sz w:val="24"/>
        </w:rPr>
      </w:pPr>
      <w:r w:rsidRPr="00524F96">
        <w:rPr>
          <w:rFonts w:ascii="Arial" w:hAnsi="Arial" w:cs="Arial"/>
          <w:color w:val="777777"/>
          <w:szCs w:val="20"/>
          <w:shd w:val="clear" w:color="auto" w:fill="FFFFFF"/>
        </w:rPr>
        <w:t>A </w:t>
      </w:r>
      <w:hyperlink r:id="rId53" w:history="1">
        <w:r w:rsidRPr="00524F96">
          <w:rPr>
            <w:rStyle w:val="Hyperlink"/>
            <w:rFonts w:ascii="Arial" w:hAnsi="Arial" w:cs="Arial"/>
            <w:color w:val="05A9C5"/>
            <w:szCs w:val="20"/>
            <w:bdr w:val="none" w:sz="0" w:space="0" w:color="auto" w:frame="1"/>
            <w:shd w:val="clear" w:color="auto" w:fill="FFFFFF"/>
          </w:rPr>
          <w:t>pie chart</w:t>
        </w:r>
      </w:hyperlink>
      <w:r w:rsidRPr="00524F96">
        <w:rPr>
          <w:rFonts w:ascii="Arial" w:hAnsi="Arial" w:cs="Arial"/>
          <w:color w:val="777777"/>
          <w:szCs w:val="20"/>
          <w:shd w:val="clear" w:color="auto" w:fill="FFFFFF"/>
        </w:rPr>
        <w:t> would show you how categories in your data relate to the whole set.</w:t>
      </w:r>
    </w:p>
    <w:p w14:paraId="4BA51EC3" w14:textId="6F554F8C" w:rsidR="00CE1919" w:rsidRPr="000A5C57" w:rsidRDefault="00524F96" w:rsidP="00CE1919">
      <w:pPr>
        <w:shd w:val="clear" w:color="auto" w:fill="FFFFFF"/>
        <w:spacing w:after="0" w:line="240" w:lineRule="auto"/>
        <w:ind w:left="450"/>
        <w:textAlignment w:val="baseline"/>
        <w:rPr>
          <w:rFonts w:ascii="inherit" w:hAnsi="inherit" w:cs="Arial"/>
          <w:color w:val="777777"/>
          <w:sz w:val="24"/>
          <w:szCs w:val="20"/>
        </w:rPr>
      </w:pPr>
      <w:r>
        <w:rPr>
          <w:noProof/>
          <w:lang w:val="en-US"/>
        </w:rPr>
        <w:lastRenderedPageBreak/>
        <w:tab/>
      </w:r>
      <w:r>
        <w:rPr>
          <w:noProof/>
          <w:lang w:val="en-US"/>
        </w:rPr>
        <w:tab/>
      </w:r>
      <w:r>
        <w:rPr>
          <w:noProof/>
          <w:lang w:val="en-US"/>
        </w:rPr>
        <w:tab/>
      </w:r>
      <w:r>
        <w:rPr>
          <w:noProof/>
          <w:lang w:val="en-US"/>
        </w:rPr>
        <w:tab/>
      </w:r>
      <w:r>
        <w:rPr>
          <w:noProof/>
          <w:lang w:val="en-US"/>
        </w:rPr>
        <w:drawing>
          <wp:inline distT="0" distB="0" distL="0" distR="0" wp14:anchorId="1B4AAB5C" wp14:editId="432B4DD2">
            <wp:extent cx="2609850" cy="2847975"/>
            <wp:effectExtent l="0" t="0" r="0" b="9525"/>
            <wp:docPr id="12" name="Picture 12" descr="https://www.statisticshowto.datasciencecentral.com/wp-content/uploads/2013/08/water-use-pie-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statisticshowto.datasciencecentral.com/wp-content/uploads/2013/08/water-use-pie-chart.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09850" cy="2847975"/>
                    </a:xfrm>
                    <a:prstGeom prst="rect">
                      <a:avLst/>
                    </a:prstGeom>
                    <a:noFill/>
                    <a:ln>
                      <a:noFill/>
                    </a:ln>
                  </pic:spPr>
                </pic:pic>
              </a:graphicData>
            </a:graphic>
          </wp:inline>
        </w:drawing>
      </w:r>
    </w:p>
    <w:p w14:paraId="50981CD1" w14:textId="77777777" w:rsidR="00E86008" w:rsidRDefault="00680580" w:rsidP="0076215C">
      <w:pPr>
        <w:pStyle w:val="NormalWeb"/>
        <w:shd w:val="clear" w:color="auto" w:fill="FFFFFF"/>
        <w:spacing w:before="0" w:beforeAutospacing="0" w:after="225" w:afterAutospacing="0"/>
        <w:textAlignment w:val="baseline"/>
        <w:rPr>
          <w:rStyle w:val="Hyperlink"/>
          <w:rFonts w:ascii="Arial" w:hAnsi="Arial" w:cs="Arial"/>
          <w:color w:val="767676"/>
          <w:u w:val="none"/>
        </w:rPr>
      </w:pPr>
      <w:r>
        <w:rPr>
          <w:rFonts w:ascii="Arial" w:hAnsi="Arial" w:cs="Arial"/>
          <w:i/>
          <w:iCs/>
          <w:color w:val="777777"/>
          <w:sz w:val="20"/>
          <w:szCs w:val="20"/>
          <w:shd w:val="clear" w:color="auto" w:fill="FFFFFF"/>
        </w:rPr>
        <w:t xml:space="preserve">                                           </w:t>
      </w:r>
      <w:r>
        <w:rPr>
          <w:rFonts w:ascii="Arial" w:hAnsi="Arial" w:cs="Arial"/>
          <w:i/>
          <w:iCs/>
          <w:color w:val="777777"/>
          <w:sz w:val="20"/>
          <w:szCs w:val="20"/>
          <w:shd w:val="clear" w:color="auto" w:fill="FFFFFF"/>
        </w:rPr>
        <w:t>Pie chart showing water consumption. Image courtesy of EPA.</w:t>
      </w:r>
      <w:r w:rsidR="00524F96">
        <w:rPr>
          <w:rStyle w:val="Hyperlink"/>
          <w:rFonts w:ascii="Arial" w:hAnsi="Arial" w:cs="Arial"/>
          <w:color w:val="767676"/>
          <w:u w:val="none"/>
        </w:rPr>
        <w:tab/>
      </w:r>
      <w:r w:rsidR="00524F96">
        <w:rPr>
          <w:rStyle w:val="Hyperlink"/>
          <w:rFonts w:ascii="Arial" w:hAnsi="Arial" w:cs="Arial"/>
          <w:color w:val="767676"/>
          <w:u w:val="none"/>
        </w:rPr>
        <w:tab/>
      </w:r>
    </w:p>
    <w:p w14:paraId="1C5E1A7A" w14:textId="77777777" w:rsidR="00482887" w:rsidRPr="0069496E" w:rsidRDefault="00E86008" w:rsidP="0076215C">
      <w:pPr>
        <w:pStyle w:val="NormalWeb"/>
        <w:shd w:val="clear" w:color="auto" w:fill="FFFFFF"/>
        <w:spacing w:before="0" w:beforeAutospacing="0" w:after="225" w:afterAutospacing="0"/>
        <w:textAlignment w:val="baseline"/>
        <w:rPr>
          <w:rFonts w:ascii="Arial" w:hAnsi="Arial" w:cs="Arial"/>
          <w:color w:val="777777"/>
          <w:sz w:val="22"/>
          <w:szCs w:val="20"/>
          <w:shd w:val="clear" w:color="auto" w:fill="FFFFFF"/>
        </w:rPr>
      </w:pPr>
      <w:hyperlink r:id="rId55" w:anchor="definition" w:history="1">
        <w:r w:rsidRPr="0069496E">
          <w:rPr>
            <w:rStyle w:val="Hyperlink"/>
            <w:rFonts w:ascii="Arial" w:hAnsi="Arial" w:cs="Arial"/>
            <w:color w:val="05A9C5"/>
            <w:sz w:val="22"/>
            <w:szCs w:val="20"/>
            <w:bdr w:val="none" w:sz="0" w:space="0" w:color="auto" w:frame="1"/>
            <w:shd w:val="clear" w:color="auto" w:fill="FFFFFF"/>
          </w:rPr>
          <w:t>Scatter plots</w:t>
        </w:r>
      </w:hyperlink>
      <w:r w:rsidRPr="0069496E">
        <w:rPr>
          <w:rFonts w:ascii="Arial" w:hAnsi="Arial" w:cs="Arial"/>
          <w:color w:val="777777"/>
          <w:sz w:val="22"/>
          <w:szCs w:val="20"/>
          <w:shd w:val="clear" w:color="auto" w:fill="FFFFFF"/>
        </w:rPr>
        <w:t> are a good way to display data points.</w:t>
      </w:r>
    </w:p>
    <w:p w14:paraId="3D6D16D4" w14:textId="71E059CB" w:rsidR="00630AD4" w:rsidRDefault="00482887" w:rsidP="0076215C">
      <w:pPr>
        <w:pStyle w:val="NormalWeb"/>
        <w:shd w:val="clear" w:color="auto" w:fill="FFFFFF"/>
        <w:spacing w:before="0" w:beforeAutospacing="0" w:after="225" w:afterAutospacing="0"/>
        <w:textAlignment w:val="baseline"/>
        <w:rPr>
          <w:rStyle w:val="Hyperlink"/>
          <w:rFonts w:ascii="Arial" w:hAnsi="Arial" w:cs="Arial"/>
          <w:color w:val="767676"/>
          <w:u w:val="none"/>
        </w:rPr>
      </w:pPr>
      <w:r>
        <w:rPr>
          <w:rFonts w:ascii="Arial" w:hAnsi="Arial" w:cs="Arial"/>
          <w:color w:val="777777"/>
          <w:sz w:val="20"/>
          <w:szCs w:val="20"/>
          <w:shd w:val="clear" w:color="auto" w:fill="FFFFFF"/>
        </w:rPr>
        <w:tab/>
      </w:r>
      <w:r>
        <w:rPr>
          <w:rFonts w:ascii="Arial" w:hAnsi="Arial" w:cs="Arial"/>
          <w:color w:val="777777"/>
          <w:sz w:val="20"/>
          <w:szCs w:val="20"/>
          <w:shd w:val="clear" w:color="auto" w:fill="FFFFFF"/>
        </w:rPr>
        <w:tab/>
      </w:r>
      <w:r w:rsidR="0054417F">
        <w:rPr>
          <w:noProof/>
          <w:lang w:val="en-US" w:eastAsia="en-US"/>
        </w:rPr>
        <w:drawing>
          <wp:inline distT="0" distB="0" distL="0" distR="0" wp14:anchorId="3B022C98" wp14:editId="5D758F1F">
            <wp:extent cx="4286250" cy="2857500"/>
            <wp:effectExtent l="0" t="0" r="0" b="0"/>
            <wp:docPr id="13" name="Picture 13" descr="Image: Penn St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Penn State"/>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286250" cy="2857500"/>
                    </a:xfrm>
                    <a:prstGeom prst="rect">
                      <a:avLst/>
                    </a:prstGeom>
                    <a:noFill/>
                    <a:ln>
                      <a:noFill/>
                    </a:ln>
                  </pic:spPr>
                </pic:pic>
              </a:graphicData>
            </a:graphic>
          </wp:inline>
        </w:drawing>
      </w:r>
      <w:r>
        <w:rPr>
          <w:rFonts w:ascii="Arial" w:hAnsi="Arial" w:cs="Arial"/>
          <w:color w:val="777777"/>
          <w:sz w:val="20"/>
          <w:szCs w:val="20"/>
          <w:shd w:val="clear" w:color="auto" w:fill="FFFFFF"/>
        </w:rPr>
        <w:tab/>
      </w:r>
      <w:r w:rsidR="00524F96">
        <w:rPr>
          <w:rStyle w:val="Hyperlink"/>
          <w:rFonts w:ascii="Arial" w:hAnsi="Arial" w:cs="Arial"/>
          <w:color w:val="767676"/>
          <w:u w:val="none"/>
        </w:rPr>
        <w:tab/>
      </w:r>
      <w:r w:rsidR="0054417F">
        <w:rPr>
          <w:rStyle w:val="Hyperlink"/>
          <w:rFonts w:ascii="Arial" w:hAnsi="Arial" w:cs="Arial"/>
          <w:color w:val="767676"/>
          <w:u w:val="none"/>
        </w:rPr>
        <w:t xml:space="preserve">                                                      </w:t>
      </w:r>
      <w:r w:rsidR="0054417F">
        <w:rPr>
          <w:rFonts w:ascii="Arial" w:hAnsi="Arial" w:cs="Arial"/>
          <w:i/>
          <w:iCs/>
          <w:color w:val="777777"/>
          <w:sz w:val="20"/>
          <w:szCs w:val="20"/>
          <w:shd w:val="clear" w:color="auto" w:fill="FFFFFF"/>
        </w:rPr>
        <w:t>Image: Penn State</w:t>
      </w:r>
      <w:r w:rsidR="00524F96">
        <w:rPr>
          <w:rStyle w:val="Hyperlink"/>
          <w:rFonts w:ascii="Arial" w:hAnsi="Arial" w:cs="Arial"/>
          <w:color w:val="767676"/>
          <w:u w:val="none"/>
        </w:rPr>
        <w:tab/>
      </w:r>
    </w:p>
    <w:p w14:paraId="67BAF136" w14:textId="77777777" w:rsidR="0083107E" w:rsidRDefault="0083107E" w:rsidP="0083107E">
      <w:pPr>
        <w:pStyle w:val="NormalWeb"/>
        <w:shd w:val="clear" w:color="auto" w:fill="FFFFFF"/>
        <w:spacing w:before="0" w:beforeAutospacing="0" w:after="0" w:afterAutospacing="0"/>
        <w:textAlignment w:val="baseline"/>
        <w:rPr>
          <w:rFonts w:ascii="Arial" w:hAnsi="Arial" w:cs="Arial"/>
          <w:color w:val="777777"/>
          <w:sz w:val="20"/>
          <w:szCs w:val="20"/>
        </w:rPr>
      </w:pPr>
      <w:r w:rsidRPr="00E55A9A">
        <w:rPr>
          <w:rFonts w:ascii="Arial" w:hAnsi="Arial" w:cs="Arial"/>
          <w:color w:val="777777"/>
          <w:sz w:val="22"/>
          <w:szCs w:val="20"/>
        </w:rPr>
        <w:t>Less common, but useful in some cases, include </w:t>
      </w:r>
      <w:hyperlink r:id="rId57" w:history="1">
        <w:r w:rsidRPr="00290624">
          <w:rPr>
            <w:rStyle w:val="Hyperlink"/>
            <w:rFonts w:ascii="inherit" w:hAnsi="inherit" w:cs="Arial"/>
            <w:color w:val="05A9C5"/>
            <w:sz w:val="22"/>
            <w:szCs w:val="20"/>
            <w:bdr w:val="none" w:sz="0" w:space="0" w:color="auto" w:frame="1"/>
          </w:rPr>
          <w:t>dot plots</w:t>
        </w:r>
      </w:hyperlink>
      <w:r w:rsidRPr="00E55A9A">
        <w:rPr>
          <w:rFonts w:ascii="Arial" w:hAnsi="Arial" w:cs="Arial"/>
          <w:color w:val="777777"/>
          <w:sz w:val="22"/>
          <w:szCs w:val="20"/>
        </w:rPr>
        <w:t> and </w:t>
      </w:r>
      <w:hyperlink r:id="rId58" w:anchor="definition" w:history="1">
        <w:r w:rsidRPr="00290624">
          <w:rPr>
            <w:rStyle w:val="Hyperlink"/>
            <w:rFonts w:ascii="inherit" w:hAnsi="inherit" w:cs="Arial"/>
            <w:color w:val="05A9C5"/>
            <w:sz w:val="22"/>
            <w:szCs w:val="20"/>
            <w:bdr w:val="none" w:sz="0" w:space="0" w:color="auto" w:frame="1"/>
          </w:rPr>
          <w:t>box and whisker charts</w:t>
        </w:r>
      </w:hyperlink>
      <w:r>
        <w:rPr>
          <w:rFonts w:ascii="Arial" w:hAnsi="Arial" w:cs="Arial"/>
          <w:color w:val="777777"/>
          <w:sz w:val="20"/>
          <w:szCs w:val="20"/>
        </w:rPr>
        <w:t>:</w:t>
      </w:r>
    </w:p>
    <w:p w14:paraId="09C481AF" w14:textId="15D10A83" w:rsidR="0083107E" w:rsidRDefault="0083107E" w:rsidP="0083107E">
      <w:pPr>
        <w:shd w:val="clear" w:color="auto" w:fill="FFFFFF"/>
        <w:textAlignment w:val="baseline"/>
        <w:rPr>
          <w:rFonts w:ascii="Arial" w:hAnsi="Arial" w:cs="Arial"/>
          <w:color w:val="777777"/>
          <w:sz w:val="20"/>
          <w:szCs w:val="20"/>
        </w:rPr>
      </w:pPr>
      <w:r>
        <w:rPr>
          <w:rFonts w:ascii="inherit" w:hAnsi="inherit" w:cs="Arial"/>
          <w:noProof/>
          <w:color w:val="05A9C5"/>
          <w:sz w:val="20"/>
          <w:szCs w:val="20"/>
          <w:bdr w:val="none" w:sz="0" w:space="0" w:color="auto" w:frame="1"/>
          <w:lang w:val="en-US"/>
        </w:rPr>
        <w:lastRenderedPageBreak/>
        <w:drawing>
          <wp:inline distT="0" distB="0" distL="0" distR="0" wp14:anchorId="42201E19" wp14:editId="6B78D6B0">
            <wp:extent cx="6315075" cy="2524125"/>
            <wp:effectExtent l="0" t="0" r="9525" b="9525"/>
            <wp:docPr id="23" name="Picture 23" descr="dot plot exampl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dot plot example">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6315075" cy="2524125"/>
                    </a:xfrm>
                    <a:prstGeom prst="rect">
                      <a:avLst/>
                    </a:prstGeom>
                    <a:noFill/>
                    <a:ln>
                      <a:noFill/>
                    </a:ln>
                  </pic:spPr>
                </pic:pic>
              </a:graphicData>
            </a:graphic>
          </wp:inline>
        </w:drawing>
      </w:r>
    </w:p>
    <w:p w14:paraId="52AFBA9D" w14:textId="7189D88E" w:rsidR="0083107E" w:rsidRDefault="00615954" w:rsidP="0083107E">
      <w:pPr>
        <w:pStyle w:val="wp-caption-text"/>
        <w:pBdr>
          <w:bottom w:val="single" w:sz="6" w:space="11" w:color="EAEAEA"/>
        </w:pBdr>
        <w:shd w:val="clear" w:color="auto" w:fill="FFFFFF"/>
        <w:spacing w:before="0" w:beforeAutospacing="0" w:after="0" w:afterAutospacing="0"/>
        <w:textAlignment w:val="baseline"/>
        <w:rPr>
          <w:rFonts w:ascii="inherit" w:hAnsi="inherit" w:cs="Arial"/>
          <w:i/>
          <w:iCs/>
          <w:color w:val="777777"/>
          <w:sz w:val="20"/>
          <w:szCs w:val="20"/>
        </w:rPr>
      </w:pPr>
      <w:r>
        <w:rPr>
          <w:rFonts w:ascii="inherit" w:hAnsi="inherit" w:cs="Arial"/>
          <w:i/>
          <w:iCs/>
          <w:color w:val="777777"/>
          <w:sz w:val="20"/>
          <w:szCs w:val="20"/>
        </w:rPr>
        <w:t xml:space="preserve">                                               </w:t>
      </w:r>
      <w:r w:rsidR="0083107E">
        <w:rPr>
          <w:rFonts w:ascii="inherit" w:hAnsi="inherit" w:cs="Arial"/>
          <w:i/>
          <w:iCs/>
          <w:color w:val="777777"/>
          <w:sz w:val="20"/>
          <w:szCs w:val="20"/>
        </w:rPr>
        <w:t>Simple dot plot showing the types of foods a group of friends eats.</w:t>
      </w:r>
    </w:p>
    <w:p w14:paraId="3A970109" w14:textId="77777777" w:rsidR="0083107E" w:rsidRDefault="0083107E" w:rsidP="0083107E">
      <w:pPr>
        <w:rPr>
          <w:rFonts w:ascii="Times New Roman" w:hAnsi="Times New Roman" w:cs="Times New Roman"/>
          <w:sz w:val="24"/>
          <w:szCs w:val="24"/>
        </w:rPr>
      </w:pPr>
    </w:p>
    <w:p w14:paraId="4E0F949B" w14:textId="20A1BF0A" w:rsidR="0083107E" w:rsidRDefault="003820F6" w:rsidP="0083107E">
      <w:pPr>
        <w:shd w:val="clear" w:color="auto" w:fill="FFFFFF"/>
        <w:textAlignment w:val="baseline"/>
        <w:rPr>
          <w:rFonts w:ascii="Arial" w:hAnsi="Arial" w:cs="Arial"/>
          <w:color w:val="777777"/>
          <w:sz w:val="20"/>
          <w:szCs w:val="20"/>
        </w:rPr>
      </w:pP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drawing>
          <wp:inline distT="0" distB="0" distL="0" distR="0" wp14:anchorId="782AA83D" wp14:editId="1785228D">
            <wp:extent cx="2686050" cy="1838325"/>
            <wp:effectExtent l="0" t="0" r="0" b="9525"/>
            <wp:docPr id="22" name="Picture 22" descr="Box and whiskers graph">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Box and whiskers graph">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686050" cy="1838325"/>
                    </a:xfrm>
                    <a:prstGeom prst="rect">
                      <a:avLst/>
                    </a:prstGeom>
                    <a:noFill/>
                    <a:ln>
                      <a:noFill/>
                    </a:ln>
                  </pic:spPr>
                </pic:pic>
              </a:graphicData>
            </a:graphic>
          </wp:inline>
        </w:drawing>
      </w:r>
    </w:p>
    <w:p w14:paraId="6ADB9C2D" w14:textId="557B3265" w:rsidR="00601BDD" w:rsidRPr="00601BDD" w:rsidRDefault="003820F6" w:rsidP="00601BDD">
      <w:pPr>
        <w:pStyle w:val="wp-caption-text"/>
        <w:pBdr>
          <w:bottom w:val="single" w:sz="6" w:space="11" w:color="EAEAEA"/>
        </w:pBdr>
        <w:shd w:val="clear" w:color="auto" w:fill="FFFFFF"/>
        <w:spacing w:before="0" w:beforeAutospacing="0" w:after="0" w:afterAutospacing="0"/>
        <w:textAlignment w:val="baseline"/>
        <w:rPr>
          <w:rStyle w:val="Hyperlink"/>
          <w:rFonts w:ascii="inherit" w:hAnsi="inherit" w:cs="Arial"/>
          <w:i/>
          <w:iCs/>
          <w:color w:val="777777"/>
          <w:sz w:val="20"/>
          <w:szCs w:val="20"/>
          <w:u w:val="none"/>
        </w:rPr>
      </w:pPr>
      <w:r>
        <w:rPr>
          <w:rFonts w:ascii="inherit" w:hAnsi="inherit" w:cs="Arial"/>
          <w:i/>
          <w:iCs/>
          <w:color w:val="777777"/>
          <w:sz w:val="20"/>
          <w:szCs w:val="20"/>
        </w:rPr>
        <w:t xml:space="preserve">                                                                                          </w:t>
      </w:r>
      <w:r w:rsidR="00601BDD">
        <w:rPr>
          <w:rFonts w:ascii="inherit" w:hAnsi="inherit" w:cs="Arial"/>
          <w:i/>
          <w:iCs/>
          <w:color w:val="777777"/>
          <w:sz w:val="20"/>
          <w:szCs w:val="20"/>
        </w:rPr>
        <w:t>Box and whiskers graph</w:t>
      </w:r>
    </w:p>
    <w:p w14:paraId="12E9983A" w14:textId="2681B0A1" w:rsidR="004867F0" w:rsidRPr="00D06BC3" w:rsidRDefault="004867F0" w:rsidP="0076215C">
      <w:pPr>
        <w:pStyle w:val="NormalWeb"/>
        <w:shd w:val="clear" w:color="auto" w:fill="FFFFFF"/>
        <w:spacing w:before="0" w:beforeAutospacing="0" w:after="225" w:afterAutospacing="0"/>
        <w:textAlignment w:val="baseline"/>
        <w:rPr>
          <w:rStyle w:val="Hyperlink"/>
          <w:rFonts w:ascii="Arial" w:hAnsi="Arial" w:cs="Arial"/>
          <w:color w:val="767676"/>
          <w:u w:val="none"/>
        </w:rPr>
      </w:pPr>
    </w:p>
    <w:p w14:paraId="5861D5DF" w14:textId="7B7AA70F" w:rsidR="004867F0" w:rsidRPr="00D06BC3" w:rsidRDefault="004867F0" w:rsidP="004867F0">
      <w:pPr>
        <w:pStyle w:val="Heading2"/>
        <w:shd w:val="clear" w:color="auto" w:fill="FFFFFF"/>
        <w:spacing w:before="0" w:line="525" w:lineRule="atLeast"/>
        <w:textAlignment w:val="baseline"/>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6BC3">
        <w:rPr>
          <w:rFonts w:ascii="Arial" w:hAnsi="Arial" w:cs="Arial"/>
          <w:b/>
          <w:bCs/>
          <w:color w:val="5B9BD5" w:themeColor="accent5"/>
          <w:sz w:val="32"/>
          <w:szCs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Inferential Statistics</w:t>
      </w:r>
    </w:p>
    <w:p w14:paraId="56B8ACB6" w14:textId="2CC86157" w:rsidR="00872D48" w:rsidRPr="00D06BC3" w:rsidRDefault="00872D48" w:rsidP="00872D48">
      <w:pPr>
        <w:rPr>
          <w:rFonts w:ascii="Arial" w:hAnsi="Arial" w:cs="Arial"/>
        </w:rPr>
      </w:pPr>
    </w:p>
    <w:p w14:paraId="1E4B08B2" w14:textId="61B2D50B" w:rsidR="003361DD" w:rsidRPr="00D06BC3" w:rsidRDefault="00F64EBB" w:rsidP="00872D48">
      <w:pPr>
        <w:rPr>
          <w:rFonts w:ascii="Arial" w:hAnsi="Arial" w:cs="Arial"/>
        </w:rPr>
      </w:pPr>
      <w:r w:rsidRPr="00D06BC3">
        <w:rPr>
          <w:rFonts w:ascii="Arial" w:hAnsi="Arial" w:cs="Arial"/>
        </w:rPr>
        <w:lastRenderedPageBreak/>
        <w:tab/>
      </w:r>
      <w:r w:rsidRPr="00D06BC3">
        <w:rPr>
          <w:rFonts w:ascii="Arial" w:hAnsi="Arial" w:cs="Arial"/>
        </w:rPr>
        <w:tab/>
      </w:r>
      <w:r w:rsidRPr="00D06BC3">
        <w:rPr>
          <w:rFonts w:ascii="Arial" w:hAnsi="Arial" w:cs="Arial"/>
        </w:rPr>
        <w:tab/>
      </w:r>
      <w:r w:rsidRPr="00D06BC3">
        <w:rPr>
          <w:rFonts w:ascii="Arial" w:hAnsi="Arial" w:cs="Arial"/>
        </w:rPr>
        <w:tab/>
      </w:r>
      <w:r w:rsidRPr="00D06BC3">
        <w:rPr>
          <w:rFonts w:ascii="Arial" w:hAnsi="Arial" w:cs="Arial"/>
          <w:noProof/>
          <w:lang w:val="en-US"/>
        </w:rPr>
        <w:drawing>
          <wp:inline distT="0" distB="0" distL="0" distR="0" wp14:anchorId="480543D7" wp14:editId="6DAB5A44">
            <wp:extent cx="2857500" cy="2499360"/>
            <wp:effectExtent l="0" t="0" r="0" b="0"/>
            <wp:docPr id="4" name="Picture 4" descr="inferential stat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ferential statistic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857500" cy="2499360"/>
                    </a:xfrm>
                    <a:prstGeom prst="rect">
                      <a:avLst/>
                    </a:prstGeom>
                    <a:noFill/>
                    <a:ln>
                      <a:noFill/>
                    </a:ln>
                  </pic:spPr>
                </pic:pic>
              </a:graphicData>
            </a:graphic>
          </wp:inline>
        </w:drawing>
      </w:r>
    </w:p>
    <w:p w14:paraId="58ED861B" w14:textId="24A3F36B" w:rsidR="0076215C" w:rsidRPr="00D06BC3" w:rsidRDefault="0076215C" w:rsidP="0076215C">
      <w:pPr>
        <w:rPr>
          <w:rFonts w:ascii="Arial" w:hAnsi="Arial" w:cs="Arial"/>
        </w:rPr>
      </w:pPr>
    </w:p>
    <w:p w14:paraId="59F18FE2" w14:textId="77777777" w:rsidR="00C30124" w:rsidRPr="00D06BC3" w:rsidRDefault="000D25E7" w:rsidP="00C30124">
      <w:pPr>
        <w:pStyle w:val="NormalWeb"/>
        <w:shd w:val="clear" w:color="auto" w:fill="FFFFFF"/>
        <w:spacing w:before="0" w:beforeAutospacing="0" w:after="0" w:afterAutospacing="0"/>
        <w:textAlignment w:val="baseline"/>
        <w:rPr>
          <w:rStyle w:val="Hyperlink"/>
          <w:rFonts w:ascii="Arial" w:hAnsi="Arial" w:cs="Arial"/>
          <w:color w:val="767676"/>
          <w:sz w:val="22"/>
          <w:u w:val="none"/>
        </w:rPr>
      </w:pPr>
      <w:hyperlink r:id="rId64" w:history="1">
        <w:r w:rsidR="00C30124" w:rsidRPr="00D06BC3">
          <w:rPr>
            <w:rStyle w:val="Hyperlink"/>
            <w:rFonts w:ascii="Arial" w:hAnsi="Arial" w:cs="Arial"/>
            <w:color w:val="ED7D31" w:themeColor="accent2"/>
            <w:sz w:val="22"/>
            <w:u w:val="none"/>
          </w:rPr>
          <w:t>Descriptive statistics</w:t>
        </w:r>
      </w:hyperlink>
      <w:r w:rsidR="00C30124" w:rsidRPr="00D06BC3">
        <w:rPr>
          <w:rStyle w:val="Hyperlink"/>
          <w:rFonts w:ascii="Arial" w:hAnsi="Arial" w:cs="Arial"/>
          <w:color w:val="ED7D31" w:themeColor="accent2"/>
          <w:sz w:val="22"/>
          <w:u w:val="none"/>
        </w:rPr>
        <w:t> describes data (for example, a chart or graph) and </w:t>
      </w:r>
      <w:r w:rsidR="00C30124" w:rsidRPr="00D06BC3">
        <w:rPr>
          <w:rStyle w:val="Hyperlink"/>
          <w:rFonts w:ascii="Arial" w:hAnsi="Arial" w:cs="Arial"/>
          <w:b/>
          <w:bCs/>
          <w:color w:val="ED7D31" w:themeColor="accent2"/>
          <w:sz w:val="22"/>
          <w:u w:val="none"/>
        </w:rPr>
        <w:t>inferential statistics</w:t>
      </w:r>
      <w:r w:rsidR="00C30124" w:rsidRPr="00D06BC3">
        <w:rPr>
          <w:rStyle w:val="Hyperlink"/>
          <w:rFonts w:ascii="Arial" w:hAnsi="Arial" w:cs="Arial"/>
          <w:color w:val="ED7D31" w:themeColor="accent2"/>
          <w:sz w:val="22"/>
          <w:u w:val="none"/>
        </w:rPr>
        <w:t> allows you to make predictions (“inferences”) from that data. With inferential statistics, you take data from </w:t>
      </w:r>
      <w:hyperlink r:id="rId65" w:history="1">
        <w:r w:rsidR="00C30124" w:rsidRPr="00D06BC3">
          <w:rPr>
            <w:rStyle w:val="Hyperlink"/>
            <w:rFonts w:ascii="Arial" w:hAnsi="Arial" w:cs="Arial"/>
            <w:color w:val="ED7D31" w:themeColor="accent2"/>
            <w:sz w:val="22"/>
            <w:u w:val="none"/>
          </w:rPr>
          <w:t>samples </w:t>
        </w:r>
      </w:hyperlink>
      <w:r w:rsidR="00C30124" w:rsidRPr="00D06BC3">
        <w:rPr>
          <w:rStyle w:val="Hyperlink"/>
          <w:rFonts w:ascii="Arial" w:hAnsi="Arial" w:cs="Arial"/>
          <w:color w:val="ED7D31" w:themeColor="accent2"/>
          <w:sz w:val="22"/>
          <w:u w:val="none"/>
        </w:rPr>
        <w:t>and make generalizations about a </w:t>
      </w:r>
      <w:hyperlink r:id="rId66" w:history="1">
        <w:r w:rsidR="00C30124" w:rsidRPr="00D06BC3">
          <w:rPr>
            <w:rStyle w:val="Hyperlink"/>
            <w:rFonts w:ascii="Arial" w:hAnsi="Arial" w:cs="Arial"/>
            <w:color w:val="ED7D31" w:themeColor="accent2"/>
            <w:sz w:val="22"/>
            <w:u w:val="none"/>
          </w:rPr>
          <w:t>population</w:t>
        </w:r>
      </w:hyperlink>
      <w:r w:rsidR="00C30124" w:rsidRPr="00D06BC3">
        <w:rPr>
          <w:rStyle w:val="Hyperlink"/>
          <w:rFonts w:ascii="Arial" w:hAnsi="Arial" w:cs="Arial"/>
          <w:color w:val="767676"/>
          <w:sz w:val="22"/>
          <w:u w:val="none"/>
        </w:rPr>
        <w:t>. For example, you might stand in a mall and ask a sample of 100 people if they like shopping at </w:t>
      </w:r>
      <w:hyperlink r:id="rId67" w:tgtFrame="_blank" w:history="1">
        <w:r w:rsidR="00C30124" w:rsidRPr="00D06BC3">
          <w:rPr>
            <w:rStyle w:val="Hyperlink"/>
            <w:rFonts w:ascii="Arial" w:hAnsi="Arial" w:cs="Arial"/>
            <w:color w:val="767676"/>
            <w:sz w:val="22"/>
            <w:u w:val="none"/>
          </w:rPr>
          <w:t>Sears</w:t>
        </w:r>
      </w:hyperlink>
      <w:r w:rsidR="00C30124" w:rsidRPr="00D06BC3">
        <w:rPr>
          <w:rStyle w:val="Hyperlink"/>
          <w:rFonts w:ascii="Arial" w:hAnsi="Arial" w:cs="Arial"/>
          <w:color w:val="767676"/>
          <w:sz w:val="22"/>
          <w:u w:val="none"/>
        </w:rPr>
        <w:t>. You could make a </w:t>
      </w:r>
      <w:hyperlink r:id="rId68" w:history="1">
        <w:r w:rsidR="00C30124" w:rsidRPr="00D06BC3">
          <w:rPr>
            <w:rStyle w:val="Hyperlink"/>
            <w:rFonts w:ascii="Arial" w:hAnsi="Arial" w:cs="Arial"/>
            <w:color w:val="767676"/>
            <w:sz w:val="22"/>
            <w:u w:val="none"/>
          </w:rPr>
          <w:t>bar chart</w:t>
        </w:r>
      </w:hyperlink>
      <w:r w:rsidR="00C30124" w:rsidRPr="00D06BC3">
        <w:rPr>
          <w:rStyle w:val="Hyperlink"/>
          <w:rFonts w:ascii="Arial" w:hAnsi="Arial" w:cs="Arial"/>
          <w:color w:val="767676"/>
          <w:sz w:val="22"/>
          <w:u w:val="none"/>
        </w:rPr>
        <w:t> of yes or no answers (that would be </w:t>
      </w:r>
      <w:hyperlink r:id="rId69" w:history="1">
        <w:r w:rsidR="00C30124" w:rsidRPr="00D06BC3">
          <w:rPr>
            <w:rStyle w:val="Hyperlink"/>
            <w:rFonts w:ascii="Arial" w:hAnsi="Arial" w:cs="Arial"/>
            <w:color w:val="767676"/>
            <w:sz w:val="22"/>
            <w:u w:val="none"/>
          </w:rPr>
          <w:t>descriptive statistics</w:t>
        </w:r>
      </w:hyperlink>
      <w:r w:rsidR="00C30124" w:rsidRPr="00D06BC3">
        <w:rPr>
          <w:rStyle w:val="Hyperlink"/>
          <w:rFonts w:ascii="Arial" w:hAnsi="Arial" w:cs="Arial"/>
          <w:color w:val="767676"/>
          <w:sz w:val="22"/>
          <w:u w:val="none"/>
        </w:rPr>
        <w:t>) or you could use your research (and inferential statistics) to reason that around 75-80% of the population (</w:t>
      </w:r>
      <w:r w:rsidR="00C30124" w:rsidRPr="00D06BC3">
        <w:rPr>
          <w:rStyle w:val="Hyperlink"/>
          <w:rFonts w:ascii="Arial" w:hAnsi="Arial" w:cs="Arial"/>
          <w:b/>
          <w:bCs/>
          <w:color w:val="767676"/>
          <w:sz w:val="22"/>
          <w:u w:val="none"/>
        </w:rPr>
        <w:t>all </w:t>
      </w:r>
      <w:r w:rsidR="00C30124" w:rsidRPr="00D06BC3">
        <w:rPr>
          <w:rStyle w:val="Hyperlink"/>
          <w:rFonts w:ascii="Arial" w:hAnsi="Arial" w:cs="Arial"/>
          <w:color w:val="767676"/>
          <w:sz w:val="22"/>
          <w:u w:val="none"/>
        </w:rPr>
        <w:t>shoppers in </w:t>
      </w:r>
      <w:r w:rsidR="00C30124" w:rsidRPr="00D06BC3">
        <w:rPr>
          <w:rStyle w:val="Hyperlink"/>
          <w:rFonts w:ascii="Arial" w:hAnsi="Arial" w:cs="Arial"/>
          <w:b/>
          <w:bCs/>
          <w:color w:val="767676"/>
          <w:sz w:val="22"/>
          <w:u w:val="none"/>
        </w:rPr>
        <w:t>all malls</w:t>
      </w:r>
      <w:r w:rsidR="00C30124" w:rsidRPr="00D06BC3">
        <w:rPr>
          <w:rStyle w:val="Hyperlink"/>
          <w:rFonts w:ascii="Arial" w:hAnsi="Arial" w:cs="Arial"/>
          <w:color w:val="767676"/>
          <w:sz w:val="22"/>
          <w:u w:val="none"/>
        </w:rPr>
        <w:t>) like shopping at Sears.</w:t>
      </w:r>
    </w:p>
    <w:p w14:paraId="7DBF2565" w14:textId="77777777" w:rsidR="00652D51" w:rsidRPr="00D06BC3" w:rsidRDefault="00652D51" w:rsidP="00C30124">
      <w:pPr>
        <w:pStyle w:val="NormalWeb"/>
        <w:shd w:val="clear" w:color="auto" w:fill="FFFFFF"/>
        <w:spacing w:before="0" w:beforeAutospacing="0" w:after="225" w:afterAutospacing="0"/>
        <w:textAlignment w:val="baseline"/>
        <w:rPr>
          <w:rStyle w:val="Hyperlink"/>
          <w:rFonts w:ascii="Arial" w:hAnsi="Arial" w:cs="Arial"/>
          <w:color w:val="767676"/>
          <w:sz w:val="22"/>
          <w:u w:val="none"/>
        </w:rPr>
      </w:pPr>
    </w:p>
    <w:p w14:paraId="2329AADE" w14:textId="3911DFB0" w:rsidR="00C30124" w:rsidRPr="00D06BC3" w:rsidRDefault="00C30124" w:rsidP="00C30124">
      <w:pPr>
        <w:pStyle w:val="NormalWeb"/>
        <w:shd w:val="clear" w:color="auto" w:fill="FFFFFF"/>
        <w:spacing w:before="0" w:beforeAutospacing="0" w:after="225" w:afterAutospacing="0"/>
        <w:textAlignment w:val="baseline"/>
        <w:rPr>
          <w:rStyle w:val="Hyperlink"/>
          <w:rFonts w:ascii="Arial" w:hAnsi="Arial" w:cs="Arial"/>
          <w:color w:val="767676"/>
          <w:sz w:val="22"/>
          <w:u w:val="none"/>
        </w:rPr>
      </w:pPr>
      <w:r w:rsidRPr="00D06BC3">
        <w:rPr>
          <w:rStyle w:val="Hyperlink"/>
          <w:rFonts w:ascii="Arial" w:hAnsi="Arial" w:cs="Arial"/>
          <w:color w:val="767676"/>
          <w:sz w:val="22"/>
          <w:u w:val="none"/>
        </w:rPr>
        <w:t>There are two main areas of inferential statistics:</w:t>
      </w:r>
    </w:p>
    <w:p w14:paraId="108CD15B" w14:textId="77777777" w:rsidR="00C30124" w:rsidRPr="00D06BC3" w:rsidRDefault="00C30124" w:rsidP="00C30124">
      <w:pPr>
        <w:numPr>
          <w:ilvl w:val="0"/>
          <w:numId w:val="7"/>
        </w:numPr>
        <w:shd w:val="clear" w:color="auto" w:fill="FFFFFF"/>
        <w:spacing w:after="0" w:line="240" w:lineRule="auto"/>
        <w:ind w:left="450"/>
        <w:textAlignment w:val="baseline"/>
        <w:rPr>
          <w:rStyle w:val="Hyperlink"/>
          <w:rFonts w:ascii="Arial" w:eastAsia="Times New Roman" w:hAnsi="Arial" w:cs="Arial"/>
          <w:color w:val="767676"/>
          <w:szCs w:val="24"/>
          <w:u w:val="none"/>
          <w:lang w:eastAsia="en-IN"/>
        </w:rPr>
      </w:pPr>
      <w:r w:rsidRPr="00D06BC3">
        <w:rPr>
          <w:rStyle w:val="Hyperlink"/>
          <w:rFonts w:ascii="Arial" w:eastAsia="Times New Roman" w:hAnsi="Arial" w:cs="Arial"/>
          <w:b/>
          <w:color w:val="767676"/>
          <w:szCs w:val="24"/>
          <w:u w:val="none"/>
          <w:lang w:eastAsia="en-IN"/>
        </w:rPr>
        <w:t>Estimating parameters</w:t>
      </w:r>
      <w:r w:rsidRPr="00D06BC3">
        <w:rPr>
          <w:rStyle w:val="Hyperlink"/>
          <w:rFonts w:ascii="Arial" w:eastAsia="Times New Roman" w:hAnsi="Arial" w:cs="Arial"/>
          <w:color w:val="767676"/>
          <w:szCs w:val="24"/>
          <w:u w:val="none"/>
          <w:lang w:eastAsia="en-IN"/>
        </w:rPr>
        <w:t>. This means taking a </w:t>
      </w:r>
      <w:hyperlink r:id="rId70" w:history="1">
        <w:r w:rsidRPr="00D06BC3">
          <w:rPr>
            <w:rStyle w:val="Hyperlink"/>
            <w:rFonts w:ascii="Arial" w:eastAsia="Times New Roman" w:hAnsi="Arial" w:cs="Arial"/>
            <w:color w:val="767676"/>
            <w:szCs w:val="24"/>
            <w:u w:val="none"/>
            <w:lang w:eastAsia="en-IN"/>
          </w:rPr>
          <w:t>statistic </w:t>
        </w:r>
      </w:hyperlink>
      <w:r w:rsidRPr="00D06BC3">
        <w:rPr>
          <w:rStyle w:val="Hyperlink"/>
          <w:rFonts w:ascii="Arial" w:eastAsia="Times New Roman" w:hAnsi="Arial" w:cs="Arial"/>
          <w:color w:val="767676"/>
          <w:szCs w:val="24"/>
          <w:u w:val="none"/>
          <w:lang w:eastAsia="en-IN"/>
        </w:rPr>
        <w:t>from your sample data (for example the </w:t>
      </w:r>
      <w:hyperlink r:id="rId71" w:history="1">
        <w:r w:rsidRPr="00D06BC3">
          <w:rPr>
            <w:rStyle w:val="Hyperlink"/>
            <w:rFonts w:ascii="Arial" w:eastAsia="Times New Roman" w:hAnsi="Arial" w:cs="Arial"/>
            <w:color w:val="767676"/>
            <w:szCs w:val="24"/>
            <w:u w:val="none"/>
            <w:lang w:eastAsia="en-IN"/>
          </w:rPr>
          <w:t>sample mean</w:t>
        </w:r>
      </w:hyperlink>
      <w:r w:rsidRPr="00D06BC3">
        <w:rPr>
          <w:rStyle w:val="Hyperlink"/>
          <w:rFonts w:ascii="Arial" w:eastAsia="Times New Roman" w:hAnsi="Arial" w:cs="Arial"/>
          <w:color w:val="767676"/>
          <w:szCs w:val="24"/>
          <w:u w:val="none"/>
          <w:lang w:eastAsia="en-IN"/>
        </w:rPr>
        <w:t>) and using it to say something about a population parameter (i.e. the population mean).</w:t>
      </w:r>
    </w:p>
    <w:p w14:paraId="05484736" w14:textId="0C2D463C" w:rsidR="00C30124" w:rsidRPr="00D06BC3" w:rsidRDefault="00C30124" w:rsidP="00C30124">
      <w:pPr>
        <w:numPr>
          <w:ilvl w:val="0"/>
          <w:numId w:val="7"/>
        </w:numPr>
        <w:shd w:val="clear" w:color="auto" w:fill="FFFFFF"/>
        <w:spacing w:after="0" w:line="240" w:lineRule="auto"/>
        <w:ind w:left="450"/>
        <w:textAlignment w:val="baseline"/>
        <w:rPr>
          <w:rStyle w:val="Hyperlink"/>
          <w:rFonts w:ascii="Arial" w:eastAsia="Times New Roman" w:hAnsi="Arial" w:cs="Arial"/>
          <w:color w:val="767676"/>
          <w:szCs w:val="24"/>
          <w:u w:val="none"/>
          <w:lang w:eastAsia="en-IN"/>
        </w:rPr>
      </w:pPr>
      <w:hyperlink r:id="rId72" w:history="1">
        <w:r w:rsidRPr="00D06BC3">
          <w:rPr>
            <w:rStyle w:val="Hyperlink"/>
            <w:rFonts w:ascii="Arial" w:eastAsia="Times New Roman" w:hAnsi="Arial" w:cs="Arial"/>
            <w:b/>
            <w:color w:val="767676"/>
            <w:szCs w:val="24"/>
            <w:u w:val="none"/>
            <w:lang w:eastAsia="en-IN"/>
          </w:rPr>
          <w:t>Hypothesis tests</w:t>
        </w:r>
      </w:hyperlink>
      <w:r w:rsidRPr="00D06BC3">
        <w:rPr>
          <w:rStyle w:val="Hyperlink"/>
          <w:rFonts w:ascii="Arial" w:eastAsia="Times New Roman" w:hAnsi="Arial" w:cs="Arial"/>
          <w:color w:val="767676"/>
          <w:szCs w:val="24"/>
          <w:u w:val="none"/>
          <w:lang w:eastAsia="en-IN"/>
        </w:rPr>
        <w:t>. This is where you can use sample data to answer research questions. For example, you might be interested in knowing if a new cancer drug is effective. Or if breakfast helps children perform better in schools.</w:t>
      </w:r>
    </w:p>
    <w:p w14:paraId="3FEC2E1C" w14:textId="77777777" w:rsidR="00B679F4" w:rsidRPr="00D06BC3" w:rsidRDefault="00B679F4" w:rsidP="00B679F4">
      <w:pPr>
        <w:shd w:val="clear" w:color="auto" w:fill="FFFFFF"/>
        <w:spacing w:after="0" w:line="240" w:lineRule="auto"/>
        <w:ind w:left="450"/>
        <w:textAlignment w:val="baseline"/>
        <w:rPr>
          <w:rStyle w:val="Hyperlink"/>
          <w:rFonts w:ascii="Arial" w:eastAsia="Times New Roman" w:hAnsi="Arial" w:cs="Arial"/>
          <w:color w:val="767676"/>
          <w:szCs w:val="24"/>
          <w:u w:val="none"/>
          <w:lang w:eastAsia="en-IN"/>
        </w:rPr>
      </w:pPr>
    </w:p>
    <w:p w14:paraId="4116C290" w14:textId="19139738" w:rsidR="00B679F4" w:rsidRDefault="00B679F4" w:rsidP="00B679F4">
      <w:pPr>
        <w:pStyle w:val="NormalWeb"/>
        <w:shd w:val="clear" w:color="auto" w:fill="FFFFFF"/>
        <w:spacing w:before="0" w:beforeAutospacing="0" w:after="225" w:afterAutospacing="0"/>
        <w:textAlignment w:val="baseline"/>
        <w:rPr>
          <w:rFonts w:ascii="Arial" w:hAnsi="Arial" w:cs="Arial"/>
          <w:color w:val="777777"/>
          <w:sz w:val="22"/>
          <w:szCs w:val="20"/>
        </w:rPr>
      </w:pPr>
      <w:r w:rsidRPr="00D06BC3">
        <w:rPr>
          <w:rFonts w:ascii="Arial" w:hAnsi="Arial" w:cs="Arial"/>
          <w:color w:val="777777"/>
          <w:sz w:val="22"/>
          <w:szCs w:val="20"/>
        </w:rPr>
        <w:t>Let’s say you have some sample data about a potential new cancer drug. You could use descriptive statistics to describe your sample, including:</w:t>
      </w:r>
    </w:p>
    <w:p w14:paraId="30BDFA15" w14:textId="77777777" w:rsidR="001A5091" w:rsidRPr="003F132C" w:rsidRDefault="001A5091" w:rsidP="001A5091">
      <w:pPr>
        <w:numPr>
          <w:ilvl w:val="0"/>
          <w:numId w:val="9"/>
        </w:numPr>
        <w:shd w:val="clear" w:color="auto" w:fill="FFFFFF"/>
        <w:spacing w:after="0" w:line="240" w:lineRule="auto"/>
        <w:ind w:left="450"/>
        <w:textAlignment w:val="baseline"/>
        <w:rPr>
          <w:rFonts w:ascii="inherit" w:hAnsi="inherit" w:cs="Arial"/>
          <w:color w:val="777777"/>
          <w:sz w:val="24"/>
          <w:szCs w:val="20"/>
        </w:rPr>
      </w:pPr>
      <w:r w:rsidRPr="003F132C">
        <w:rPr>
          <w:rFonts w:ascii="inherit" w:hAnsi="inherit" w:cs="Arial"/>
          <w:color w:val="777777"/>
          <w:sz w:val="24"/>
          <w:szCs w:val="20"/>
        </w:rPr>
        <w:t>Sample </w:t>
      </w:r>
      <w:hyperlink r:id="rId73" w:history="1">
        <w:r w:rsidRPr="003F132C">
          <w:rPr>
            <w:rStyle w:val="Hyperlink"/>
            <w:rFonts w:ascii="inherit" w:hAnsi="inherit" w:cs="Arial"/>
            <w:color w:val="777777"/>
            <w:sz w:val="24"/>
            <w:szCs w:val="20"/>
            <w:u w:val="none"/>
            <w:bdr w:val="none" w:sz="0" w:space="0" w:color="auto" w:frame="1"/>
          </w:rPr>
          <w:t>mean</w:t>
        </w:r>
      </w:hyperlink>
    </w:p>
    <w:p w14:paraId="032FC974" w14:textId="77777777" w:rsidR="001A5091" w:rsidRPr="003F132C" w:rsidRDefault="001A5091" w:rsidP="001A5091">
      <w:pPr>
        <w:numPr>
          <w:ilvl w:val="0"/>
          <w:numId w:val="9"/>
        </w:numPr>
        <w:shd w:val="clear" w:color="auto" w:fill="FFFFFF"/>
        <w:spacing w:after="0" w:line="240" w:lineRule="auto"/>
        <w:ind w:left="450"/>
        <w:textAlignment w:val="baseline"/>
        <w:rPr>
          <w:rFonts w:ascii="inherit" w:hAnsi="inherit" w:cs="Arial"/>
          <w:color w:val="777777"/>
          <w:sz w:val="24"/>
          <w:szCs w:val="20"/>
        </w:rPr>
      </w:pPr>
      <w:r w:rsidRPr="003F132C">
        <w:rPr>
          <w:rFonts w:ascii="inherit" w:hAnsi="inherit" w:cs="Arial"/>
          <w:color w:val="777777"/>
          <w:sz w:val="24"/>
          <w:szCs w:val="20"/>
        </w:rPr>
        <w:t>Sample </w:t>
      </w:r>
      <w:hyperlink r:id="rId74" w:history="1">
        <w:r w:rsidRPr="003F132C">
          <w:rPr>
            <w:rStyle w:val="Hyperlink"/>
            <w:rFonts w:ascii="inherit" w:hAnsi="inherit" w:cs="Arial"/>
            <w:color w:val="777777"/>
            <w:sz w:val="24"/>
            <w:szCs w:val="20"/>
            <w:u w:val="none"/>
            <w:bdr w:val="none" w:sz="0" w:space="0" w:color="auto" w:frame="1"/>
          </w:rPr>
          <w:t>standard deviation</w:t>
        </w:r>
      </w:hyperlink>
    </w:p>
    <w:p w14:paraId="5B50281A" w14:textId="77777777" w:rsidR="001A5091" w:rsidRPr="003F132C" w:rsidRDefault="001A5091" w:rsidP="001A5091">
      <w:pPr>
        <w:numPr>
          <w:ilvl w:val="0"/>
          <w:numId w:val="9"/>
        </w:numPr>
        <w:shd w:val="clear" w:color="auto" w:fill="FFFFFF"/>
        <w:spacing w:after="0" w:line="240" w:lineRule="auto"/>
        <w:ind w:left="450"/>
        <w:textAlignment w:val="baseline"/>
        <w:rPr>
          <w:rFonts w:ascii="inherit" w:hAnsi="inherit" w:cs="Arial"/>
          <w:color w:val="777777"/>
          <w:sz w:val="24"/>
          <w:szCs w:val="20"/>
        </w:rPr>
      </w:pPr>
      <w:r w:rsidRPr="003F132C">
        <w:rPr>
          <w:rFonts w:ascii="inherit" w:hAnsi="inherit" w:cs="Arial"/>
          <w:color w:val="777777"/>
          <w:sz w:val="24"/>
          <w:szCs w:val="20"/>
        </w:rPr>
        <w:t>Making a </w:t>
      </w:r>
      <w:hyperlink r:id="rId75" w:history="1">
        <w:r w:rsidRPr="003F132C">
          <w:rPr>
            <w:rStyle w:val="Hyperlink"/>
            <w:rFonts w:ascii="inherit" w:hAnsi="inherit" w:cs="Arial"/>
            <w:color w:val="777777"/>
            <w:sz w:val="24"/>
            <w:szCs w:val="20"/>
            <w:u w:val="none"/>
            <w:bdr w:val="none" w:sz="0" w:space="0" w:color="auto" w:frame="1"/>
          </w:rPr>
          <w:t>bar chart</w:t>
        </w:r>
      </w:hyperlink>
      <w:r w:rsidRPr="003F132C">
        <w:rPr>
          <w:rFonts w:ascii="inherit" w:hAnsi="inherit" w:cs="Arial"/>
          <w:color w:val="777777"/>
          <w:sz w:val="24"/>
          <w:szCs w:val="20"/>
        </w:rPr>
        <w:t> or </w:t>
      </w:r>
      <w:hyperlink r:id="rId76" w:history="1">
        <w:r w:rsidRPr="003F132C">
          <w:rPr>
            <w:rStyle w:val="Hyperlink"/>
            <w:rFonts w:ascii="inherit" w:hAnsi="inherit" w:cs="Arial"/>
            <w:color w:val="777777"/>
            <w:sz w:val="24"/>
            <w:szCs w:val="20"/>
            <w:u w:val="none"/>
            <w:bdr w:val="none" w:sz="0" w:space="0" w:color="auto" w:frame="1"/>
          </w:rPr>
          <w:t>boxplot</w:t>
        </w:r>
      </w:hyperlink>
    </w:p>
    <w:p w14:paraId="2D1F59CC" w14:textId="77777777" w:rsidR="001A5091" w:rsidRPr="003F132C" w:rsidRDefault="001A5091" w:rsidP="001A5091">
      <w:pPr>
        <w:numPr>
          <w:ilvl w:val="0"/>
          <w:numId w:val="9"/>
        </w:numPr>
        <w:shd w:val="clear" w:color="auto" w:fill="FFFFFF"/>
        <w:spacing w:after="0" w:line="240" w:lineRule="auto"/>
        <w:ind w:left="450"/>
        <w:textAlignment w:val="baseline"/>
        <w:rPr>
          <w:rFonts w:ascii="inherit" w:hAnsi="inherit" w:cs="Arial"/>
          <w:color w:val="777777"/>
          <w:sz w:val="24"/>
          <w:szCs w:val="20"/>
        </w:rPr>
      </w:pPr>
      <w:r w:rsidRPr="003F132C">
        <w:rPr>
          <w:rFonts w:ascii="inherit" w:hAnsi="inherit" w:cs="Arial"/>
          <w:color w:val="777777"/>
          <w:sz w:val="24"/>
          <w:szCs w:val="20"/>
        </w:rPr>
        <w:t>Describing the shape of the sample </w:t>
      </w:r>
      <w:hyperlink r:id="rId77" w:history="1">
        <w:r w:rsidRPr="003F132C">
          <w:rPr>
            <w:rStyle w:val="Hyperlink"/>
            <w:rFonts w:ascii="inherit" w:hAnsi="inherit" w:cs="Arial"/>
            <w:color w:val="777777"/>
            <w:sz w:val="24"/>
            <w:szCs w:val="20"/>
            <w:u w:val="none"/>
            <w:bdr w:val="none" w:sz="0" w:space="0" w:color="auto" w:frame="1"/>
          </w:rPr>
          <w:t>probability distribution</w:t>
        </w:r>
      </w:hyperlink>
    </w:p>
    <w:p w14:paraId="1F9D028F" w14:textId="3A12432C" w:rsidR="001A5091" w:rsidRDefault="001A5091" w:rsidP="00193E77">
      <w:pPr>
        <w:pStyle w:val="NormalWeb"/>
        <w:shd w:val="clear" w:color="auto" w:fill="FFFFFF"/>
        <w:spacing w:before="0" w:beforeAutospacing="0" w:after="225" w:afterAutospacing="0"/>
        <w:ind w:left="720"/>
        <w:textAlignment w:val="baseline"/>
        <w:rPr>
          <w:rFonts w:ascii="Arial" w:hAnsi="Arial" w:cs="Arial"/>
          <w:color w:val="777777"/>
          <w:sz w:val="22"/>
          <w:szCs w:val="20"/>
        </w:rPr>
      </w:pPr>
    </w:p>
    <w:p w14:paraId="69A7BDF5" w14:textId="308C29C9" w:rsidR="00193E77" w:rsidRDefault="00193E77" w:rsidP="00193E77">
      <w:pPr>
        <w:pStyle w:val="NormalWeb"/>
        <w:shd w:val="clear" w:color="auto" w:fill="FFFFFF"/>
        <w:spacing w:before="0" w:beforeAutospacing="0" w:after="225" w:afterAutospacing="0"/>
        <w:ind w:left="2160"/>
        <w:textAlignment w:val="baseline"/>
        <w:rPr>
          <w:rFonts w:ascii="Arial" w:hAnsi="Arial" w:cs="Arial"/>
          <w:color w:val="777777"/>
          <w:sz w:val="22"/>
          <w:szCs w:val="20"/>
        </w:rPr>
      </w:pPr>
      <w:r>
        <w:rPr>
          <w:noProof/>
          <w:lang w:val="en-US" w:eastAsia="en-US"/>
        </w:rPr>
        <w:lastRenderedPageBreak/>
        <w:drawing>
          <wp:inline distT="0" distB="0" distL="0" distR="0" wp14:anchorId="72083A32" wp14:editId="5EDBC7C8">
            <wp:extent cx="3724275" cy="2295525"/>
            <wp:effectExtent l="0" t="0" r="9525" b="9525"/>
            <wp:docPr id="5" name="Picture 5" descr="https://www.statisticshowto.datasciencecentral.com/wp-content/uploads/2014/12/dependent-vari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tatisticshowto.datasciencecentral.com/wp-content/uploads/2014/12/dependent-variable.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724275" cy="2295525"/>
                    </a:xfrm>
                    <a:prstGeom prst="rect">
                      <a:avLst/>
                    </a:prstGeom>
                    <a:noFill/>
                    <a:ln>
                      <a:noFill/>
                    </a:ln>
                  </pic:spPr>
                </pic:pic>
              </a:graphicData>
            </a:graphic>
          </wp:inline>
        </w:drawing>
      </w:r>
    </w:p>
    <w:p w14:paraId="70FEAD29" w14:textId="338797D3" w:rsidR="00193E77" w:rsidRPr="00D06BC3" w:rsidRDefault="00925A90" w:rsidP="00925A90">
      <w:pPr>
        <w:pStyle w:val="NormalWeb"/>
        <w:shd w:val="clear" w:color="auto" w:fill="FFFFFF"/>
        <w:spacing w:before="0" w:beforeAutospacing="0" w:after="225" w:afterAutospacing="0"/>
        <w:textAlignment w:val="baseline"/>
        <w:rPr>
          <w:rFonts w:ascii="Arial" w:hAnsi="Arial" w:cs="Arial"/>
          <w:color w:val="777777"/>
          <w:sz w:val="22"/>
          <w:szCs w:val="20"/>
        </w:rPr>
      </w:pPr>
      <w:r>
        <w:rPr>
          <w:rFonts w:ascii="Arial" w:hAnsi="Arial" w:cs="Arial"/>
          <w:i/>
          <w:iCs/>
          <w:color w:val="777777"/>
          <w:sz w:val="20"/>
          <w:szCs w:val="20"/>
          <w:shd w:val="clear" w:color="auto" w:fill="FFFFFF"/>
        </w:rPr>
        <w:t xml:space="preserve">                          </w:t>
      </w:r>
      <w:r>
        <w:rPr>
          <w:rFonts w:ascii="Arial" w:hAnsi="Arial" w:cs="Arial"/>
          <w:i/>
          <w:iCs/>
          <w:color w:val="777777"/>
          <w:sz w:val="20"/>
          <w:szCs w:val="20"/>
          <w:shd w:val="clear" w:color="auto" w:fill="FFFFFF"/>
        </w:rPr>
        <w:t>A bar graph is one way to summarize data in descriptive statistics. Source: NIH.GOV.</w:t>
      </w:r>
    </w:p>
    <w:p w14:paraId="2CB0C600" w14:textId="51E2866D" w:rsidR="00961E6E" w:rsidRPr="001D7A5A" w:rsidRDefault="00961E6E" w:rsidP="00961E6E">
      <w:pPr>
        <w:rPr>
          <w:sz w:val="24"/>
        </w:rPr>
      </w:pPr>
      <w:r w:rsidRPr="001D7A5A">
        <w:rPr>
          <w:rFonts w:ascii="Arial" w:hAnsi="Arial" w:cs="Arial"/>
          <w:color w:val="777777"/>
          <w:szCs w:val="20"/>
          <w:shd w:val="clear" w:color="auto" w:fill="FFFFFF"/>
        </w:rPr>
        <w:t xml:space="preserve">With inferential statistics you take that sample data from a small number of people and try to determine if the data can predict whether the drug will work for everyone (i.e. the population). There are various ways you can do this, from calculating </w:t>
      </w:r>
      <w:r w:rsidRPr="00DE6737">
        <w:rPr>
          <w:rFonts w:ascii="Arial" w:hAnsi="Arial" w:cs="Arial"/>
          <w:color w:val="777777"/>
          <w:szCs w:val="20"/>
          <w:shd w:val="clear" w:color="auto" w:fill="FFFFFF"/>
        </w:rPr>
        <w:t>a </w:t>
      </w:r>
      <w:hyperlink r:id="rId79" w:history="1">
        <w:r w:rsidRPr="00DE6737">
          <w:rPr>
            <w:rStyle w:val="Hyperlink"/>
            <w:rFonts w:ascii="Arial" w:hAnsi="Arial" w:cs="Arial"/>
            <w:color w:val="05A9C5"/>
            <w:szCs w:val="20"/>
            <w:u w:val="none"/>
            <w:bdr w:val="none" w:sz="0" w:space="0" w:color="auto" w:frame="1"/>
            <w:shd w:val="clear" w:color="auto" w:fill="FFFFFF"/>
          </w:rPr>
          <w:t>z-score</w:t>
        </w:r>
      </w:hyperlink>
      <w:r w:rsidRPr="001D7A5A">
        <w:rPr>
          <w:rFonts w:ascii="Arial" w:hAnsi="Arial" w:cs="Arial"/>
          <w:color w:val="777777"/>
          <w:szCs w:val="20"/>
          <w:shd w:val="clear" w:color="auto" w:fill="FFFFFF"/>
        </w:rPr>
        <w:t xml:space="preserve"> (z-scores are a way to show where your data would lie in </w:t>
      </w:r>
      <w:r w:rsidRPr="00DE6737">
        <w:rPr>
          <w:rFonts w:ascii="Arial" w:hAnsi="Arial" w:cs="Arial"/>
          <w:color w:val="777777"/>
          <w:szCs w:val="20"/>
          <w:shd w:val="clear" w:color="auto" w:fill="FFFFFF"/>
        </w:rPr>
        <w:t>a </w:t>
      </w:r>
      <w:hyperlink r:id="rId80" w:history="1">
        <w:r w:rsidRPr="00DE6737">
          <w:rPr>
            <w:rStyle w:val="Hyperlink"/>
            <w:rFonts w:ascii="Arial" w:hAnsi="Arial" w:cs="Arial"/>
            <w:color w:val="05A9C5"/>
            <w:szCs w:val="20"/>
            <w:u w:val="none"/>
            <w:bdr w:val="none" w:sz="0" w:space="0" w:color="auto" w:frame="1"/>
            <w:shd w:val="clear" w:color="auto" w:fill="FFFFFF"/>
          </w:rPr>
          <w:t>normal distribution</w:t>
        </w:r>
      </w:hyperlink>
      <w:r w:rsidRPr="00DE6737">
        <w:rPr>
          <w:rFonts w:ascii="Arial" w:hAnsi="Arial" w:cs="Arial"/>
          <w:color w:val="777777"/>
          <w:szCs w:val="20"/>
          <w:shd w:val="clear" w:color="auto" w:fill="FFFFFF"/>
        </w:rPr>
        <w:t> to </w:t>
      </w:r>
      <w:hyperlink r:id="rId81" w:history="1">
        <w:r w:rsidRPr="00DE6737">
          <w:rPr>
            <w:rStyle w:val="Hyperlink"/>
            <w:rFonts w:ascii="Arial" w:hAnsi="Arial" w:cs="Arial"/>
            <w:color w:val="05A9C5"/>
            <w:szCs w:val="20"/>
            <w:u w:val="none"/>
            <w:bdr w:val="none" w:sz="0" w:space="0" w:color="auto" w:frame="1"/>
            <w:shd w:val="clear" w:color="auto" w:fill="FFFFFF"/>
          </w:rPr>
          <w:t>post-hoc</w:t>
        </w:r>
      </w:hyperlink>
      <w:r w:rsidRPr="001D7A5A">
        <w:rPr>
          <w:rFonts w:ascii="Arial" w:hAnsi="Arial" w:cs="Arial"/>
          <w:color w:val="777777"/>
          <w:szCs w:val="20"/>
          <w:shd w:val="clear" w:color="auto" w:fill="FFFFFF"/>
        </w:rPr>
        <w:t> (advanced) testing.</w:t>
      </w:r>
    </w:p>
    <w:p w14:paraId="381689C6" w14:textId="3AA8C9EA" w:rsidR="002A118F" w:rsidRDefault="0094297F" w:rsidP="00961E6E">
      <w:pPr>
        <w:shd w:val="clear" w:color="auto" w:fill="FFFFFF"/>
        <w:textAlignment w:val="baseline"/>
        <w:rPr>
          <w:rStyle w:val="Hyperlink"/>
          <w:rFonts w:ascii="Arial" w:hAnsi="Arial" w:cs="Arial"/>
          <w:color w:val="777777"/>
          <w:sz w:val="20"/>
          <w:szCs w:val="20"/>
          <w:u w:val="none"/>
        </w:rPr>
      </w:pP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tab/>
      </w:r>
      <w:r>
        <w:rPr>
          <w:rFonts w:ascii="inherit" w:hAnsi="inherit" w:cs="Arial"/>
          <w:noProof/>
          <w:color w:val="05A9C5"/>
          <w:sz w:val="20"/>
          <w:szCs w:val="20"/>
          <w:bdr w:val="none" w:sz="0" w:space="0" w:color="auto" w:frame="1"/>
          <w:lang w:val="en-US"/>
        </w:rPr>
        <w:drawing>
          <wp:inline distT="0" distB="0" distL="0" distR="0" wp14:anchorId="7856E701" wp14:editId="38E8F8C4">
            <wp:extent cx="2857500" cy="2143125"/>
            <wp:effectExtent l="0" t="0" r="0" b="9525"/>
            <wp:docPr id="6" name="Picture 6" descr="hypothesis testing example">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ypothesis testing example">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2857500" cy="2143125"/>
                    </a:xfrm>
                    <a:prstGeom prst="rect">
                      <a:avLst/>
                    </a:prstGeom>
                    <a:noFill/>
                    <a:ln>
                      <a:noFill/>
                    </a:ln>
                  </pic:spPr>
                </pic:pic>
              </a:graphicData>
            </a:graphic>
          </wp:inline>
        </w:drawing>
      </w:r>
    </w:p>
    <w:p w14:paraId="7D4A2993" w14:textId="5FDAE372" w:rsidR="0058521B" w:rsidRDefault="0094297F" w:rsidP="00961E6E">
      <w:pPr>
        <w:shd w:val="clear" w:color="auto" w:fill="FFFFFF"/>
        <w:textAlignment w:val="baseline"/>
        <w:rPr>
          <w:rFonts w:ascii="Arial" w:hAnsi="Arial" w:cs="Arial"/>
          <w:i/>
          <w:iCs/>
          <w:color w:val="777777"/>
          <w:sz w:val="20"/>
          <w:szCs w:val="20"/>
          <w:shd w:val="clear" w:color="auto" w:fill="FFFFFF"/>
        </w:rPr>
      </w:pPr>
      <w:r>
        <w:rPr>
          <w:rFonts w:ascii="Arial" w:hAnsi="Arial" w:cs="Arial"/>
          <w:i/>
          <w:iCs/>
          <w:color w:val="777777"/>
          <w:sz w:val="20"/>
          <w:szCs w:val="20"/>
          <w:shd w:val="clear" w:color="auto" w:fill="FFFFFF"/>
        </w:rPr>
        <w:t xml:space="preserve">           </w:t>
      </w:r>
      <w:r w:rsidR="0058521B">
        <w:rPr>
          <w:rFonts w:ascii="Arial" w:hAnsi="Arial" w:cs="Arial"/>
          <w:i/>
          <w:iCs/>
          <w:color w:val="777777"/>
          <w:sz w:val="20"/>
          <w:szCs w:val="20"/>
          <w:shd w:val="clear" w:color="auto" w:fill="FFFFFF"/>
        </w:rPr>
        <w:t>A hypothesis test can show where your data is placed on a distribution like this one.</w:t>
      </w:r>
    </w:p>
    <w:p w14:paraId="6B546FC4" w14:textId="421D6B9F" w:rsidR="00A374F6" w:rsidRDefault="00A374F6" w:rsidP="00961E6E">
      <w:pPr>
        <w:shd w:val="clear" w:color="auto" w:fill="FFFFFF"/>
        <w:textAlignment w:val="baseline"/>
        <w:rPr>
          <w:rFonts w:ascii="Arial" w:hAnsi="Arial" w:cs="Arial"/>
          <w:color w:val="777777"/>
          <w:szCs w:val="20"/>
          <w:shd w:val="clear" w:color="auto" w:fill="FFFFFF"/>
        </w:rPr>
      </w:pPr>
      <w:r w:rsidRPr="00523506">
        <w:rPr>
          <w:rFonts w:ascii="Arial" w:hAnsi="Arial" w:cs="Arial"/>
          <w:color w:val="ED7D31" w:themeColor="accent2"/>
          <w:szCs w:val="20"/>
          <w:shd w:val="clear" w:color="auto" w:fill="FFFFFF"/>
        </w:rPr>
        <w:t>Inferential statistics use statistical models to help you compare your sample data to other samples or to previous research</w:t>
      </w:r>
      <w:r w:rsidRPr="00A374F6">
        <w:rPr>
          <w:rFonts w:ascii="Arial" w:hAnsi="Arial" w:cs="Arial"/>
          <w:color w:val="777777"/>
          <w:szCs w:val="20"/>
          <w:shd w:val="clear" w:color="auto" w:fill="FFFFFF"/>
        </w:rPr>
        <w:t xml:space="preserve">. Most research uses statistical models called the </w:t>
      </w:r>
      <w:r w:rsidRPr="00136386">
        <w:rPr>
          <w:rFonts w:ascii="Arial" w:hAnsi="Arial" w:cs="Arial"/>
          <w:color w:val="00B0F0"/>
          <w:szCs w:val="20"/>
          <w:shd w:val="clear" w:color="auto" w:fill="FFFFFF"/>
        </w:rPr>
        <w:t xml:space="preserve">Generalized Linear model </w:t>
      </w:r>
      <w:r w:rsidRPr="00A374F6">
        <w:rPr>
          <w:rFonts w:ascii="Arial" w:hAnsi="Arial" w:cs="Arial"/>
          <w:color w:val="777777"/>
          <w:szCs w:val="20"/>
          <w:shd w:val="clear" w:color="auto" w:fill="FFFFFF"/>
        </w:rPr>
        <w:t>and include </w:t>
      </w:r>
      <w:hyperlink r:id="rId84" w:history="1">
        <w:r w:rsidRPr="00523506">
          <w:rPr>
            <w:rStyle w:val="Hyperlink"/>
            <w:rFonts w:ascii="Arial" w:hAnsi="Arial" w:cs="Arial"/>
            <w:color w:val="05A9C5"/>
            <w:szCs w:val="20"/>
            <w:u w:val="none"/>
            <w:bdr w:val="none" w:sz="0" w:space="0" w:color="auto" w:frame="1"/>
            <w:shd w:val="clear" w:color="auto" w:fill="FFFFFF"/>
          </w:rPr>
          <w:t>Student’s t-tests</w:t>
        </w:r>
      </w:hyperlink>
      <w:r w:rsidRPr="00523506">
        <w:rPr>
          <w:rFonts w:ascii="Arial" w:hAnsi="Arial" w:cs="Arial"/>
          <w:color w:val="777777"/>
          <w:szCs w:val="20"/>
          <w:shd w:val="clear" w:color="auto" w:fill="FFFFFF"/>
        </w:rPr>
        <w:t>, </w:t>
      </w:r>
      <w:hyperlink r:id="rId85" w:history="1">
        <w:r w:rsidRPr="00523506">
          <w:rPr>
            <w:rStyle w:val="Hyperlink"/>
            <w:rFonts w:ascii="Arial" w:hAnsi="Arial" w:cs="Arial"/>
            <w:color w:val="05A9C5"/>
            <w:szCs w:val="20"/>
            <w:u w:val="none"/>
            <w:bdr w:val="none" w:sz="0" w:space="0" w:color="auto" w:frame="1"/>
            <w:shd w:val="clear" w:color="auto" w:fill="FFFFFF"/>
          </w:rPr>
          <w:t>ANOVA (Analysis of Variance</w:t>
        </w:r>
      </w:hyperlink>
      <w:r w:rsidRPr="00523506">
        <w:rPr>
          <w:rFonts w:ascii="Arial" w:hAnsi="Arial" w:cs="Arial"/>
          <w:color w:val="777777"/>
          <w:szCs w:val="20"/>
          <w:shd w:val="clear" w:color="auto" w:fill="FFFFFF"/>
        </w:rPr>
        <w:t>), </w:t>
      </w:r>
      <w:hyperlink r:id="rId86" w:history="1">
        <w:r w:rsidRPr="00523506">
          <w:rPr>
            <w:rStyle w:val="Hyperlink"/>
            <w:rFonts w:ascii="Arial" w:hAnsi="Arial" w:cs="Arial"/>
            <w:color w:val="05A9C5"/>
            <w:szCs w:val="20"/>
            <w:u w:val="none"/>
            <w:bdr w:val="none" w:sz="0" w:space="0" w:color="auto" w:frame="1"/>
            <w:shd w:val="clear" w:color="auto" w:fill="FFFFFF"/>
          </w:rPr>
          <w:t>regression </w:t>
        </w:r>
      </w:hyperlink>
      <w:r w:rsidRPr="00A374F6">
        <w:rPr>
          <w:rFonts w:ascii="Arial" w:hAnsi="Arial" w:cs="Arial"/>
          <w:color w:val="777777"/>
          <w:szCs w:val="20"/>
          <w:shd w:val="clear" w:color="auto" w:fill="FFFFFF"/>
        </w:rPr>
        <w:t xml:space="preserve">analysis and various other models that result in </w:t>
      </w:r>
      <w:r w:rsidRPr="00136386">
        <w:rPr>
          <w:rFonts w:ascii="Arial" w:hAnsi="Arial" w:cs="Arial"/>
          <w:color w:val="00B0F0"/>
          <w:szCs w:val="20"/>
          <w:shd w:val="clear" w:color="auto" w:fill="FFFFFF"/>
        </w:rPr>
        <w:t>straight-line (“linear”) probabilities</w:t>
      </w:r>
      <w:r w:rsidRPr="00A374F6">
        <w:rPr>
          <w:rFonts w:ascii="Arial" w:hAnsi="Arial" w:cs="Arial"/>
          <w:color w:val="777777"/>
          <w:szCs w:val="20"/>
          <w:shd w:val="clear" w:color="auto" w:fill="FFFFFF"/>
        </w:rPr>
        <w:t xml:space="preserve"> and results.</w:t>
      </w:r>
    </w:p>
    <w:p w14:paraId="7DB67F8F" w14:textId="77777777" w:rsidR="00A374F6" w:rsidRPr="00A374F6" w:rsidRDefault="00A374F6" w:rsidP="00961E6E">
      <w:pPr>
        <w:shd w:val="clear" w:color="auto" w:fill="FFFFFF"/>
        <w:textAlignment w:val="baseline"/>
        <w:rPr>
          <w:rStyle w:val="Hyperlink"/>
          <w:rFonts w:ascii="Arial" w:hAnsi="Arial" w:cs="Arial"/>
          <w:color w:val="777777"/>
          <w:szCs w:val="20"/>
          <w:u w:val="none"/>
        </w:rPr>
      </w:pPr>
    </w:p>
    <w:p w14:paraId="2AF2531B" w14:textId="67333B7A" w:rsidR="002A118F" w:rsidRPr="00D06BC3" w:rsidRDefault="002A118F" w:rsidP="00A563DD">
      <w:pPr>
        <w:pStyle w:val="NormalWeb"/>
        <w:shd w:val="clear" w:color="auto" w:fill="FFFFFF"/>
        <w:spacing w:before="120" w:beforeAutospacing="0" w:after="120" w:afterAutospacing="0"/>
        <w:rPr>
          <w:rStyle w:val="Hyperlink"/>
          <w:rFonts w:ascii="Arial" w:hAnsi="Arial" w:cs="Arial"/>
          <w:color w:val="ED7D31" w:themeColor="accent2"/>
          <w:sz w:val="20"/>
          <w:szCs w:val="20"/>
          <w:u w:val="none"/>
        </w:rPr>
      </w:pPr>
      <w:r w:rsidRPr="00D06BC3">
        <w:rPr>
          <w:rStyle w:val="Hyperlink"/>
          <w:rFonts w:ascii="Arial" w:hAnsi="Arial" w:cs="Arial"/>
          <w:color w:val="ED7D31" w:themeColor="accent2"/>
          <w:sz w:val="20"/>
          <w:szCs w:val="20"/>
          <w:u w:val="none"/>
        </w:rPr>
        <w:t>References:</w:t>
      </w:r>
    </w:p>
    <w:p w14:paraId="337DA192" w14:textId="54503EC1" w:rsidR="002A118F" w:rsidRPr="000A5629" w:rsidRDefault="000D25E7" w:rsidP="002A118F">
      <w:pPr>
        <w:pStyle w:val="NormalWeb"/>
        <w:numPr>
          <w:ilvl w:val="0"/>
          <w:numId w:val="2"/>
        </w:numPr>
        <w:shd w:val="clear" w:color="auto" w:fill="FFFFFF"/>
        <w:spacing w:before="120" w:beforeAutospacing="0" w:after="120" w:afterAutospacing="0"/>
        <w:rPr>
          <w:rFonts w:ascii="Arial" w:hAnsi="Arial" w:cs="Arial"/>
          <w:color w:val="ED7D31" w:themeColor="accent2"/>
          <w:sz w:val="16"/>
          <w:szCs w:val="20"/>
        </w:rPr>
      </w:pPr>
      <w:hyperlink r:id="rId87" w:history="1">
        <w:r w:rsidR="002A118F" w:rsidRPr="000A5629">
          <w:rPr>
            <w:rStyle w:val="Hyperlink"/>
            <w:rFonts w:ascii="Arial" w:hAnsi="Arial" w:cs="Arial"/>
            <w:sz w:val="20"/>
          </w:rPr>
          <w:t>https://www.statisticshowto.datasciencecentral.com/statistics-basics/</w:t>
        </w:r>
      </w:hyperlink>
    </w:p>
    <w:p w14:paraId="25845D7D" w14:textId="59D52E52" w:rsidR="002A118F" w:rsidRPr="000A5629" w:rsidRDefault="000D25E7" w:rsidP="002A118F">
      <w:pPr>
        <w:pStyle w:val="NormalWeb"/>
        <w:numPr>
          <w:ilvl w:val="0"/>
          <w:numId w:val="2"/>
        </w:numPr>
        <w:shd w:val="clear" w:color="auto" w:fill="FFFFFF"/>
        <w:spacing w:before="120" w:beforeAutospacing="0" w:after="120" w:afterAutospacing="0"/>
        <w:rPr>
          <w:rStyle w:val="Hyperlink"/>
          <w:rFonts w:ascii="Arial" w:hAnsi="Arial" w:cs="Arial"/>
          <w:color w:val="ED7D31" w:themeColor="accent2"/>
          <w:sz w:val="16"/>
          <w:szCs w:val="20"/>
          <w:u w:val="none"/>
        </w:rPr>
      </w:pPr>
      <w:hyperlink r:id="rId88" w:history="1">
        <w:r w:rsidR="002A118F" w:rsidRPr="000A5629">
          <w:rPr>
            <w:rStyle w:val="Hyperlink"/>
            <w:rFonts w:ascii="Arial" w:hAnsi="Arial" w:cs="Arial"/>
            <w:sz w:val="20"/>
          </w:rPr>
          <w:t>https://stattrek.com/tutorials/ap-statistics-tutorial.aspx</w:t>
        </w:r>
      </w:hyperlink>
    </w:p>
    <w:p w14:paraId="382141B9" w14:textId="577767D7" w:rsidR="00513E5D" w:rsidRPr="00D06BC3" w:rsidRDefault="000D25E7">
      <w:pPr>
        <w:rPr>
          <w:rFonts w:ascii="Arial" w:hAnsi="Arial" w:cs="Arial"/>
        </w:rPr>
      </w:pPr>
    </w:p>
    <w:sectPr w:rsidR="00513E5D" w:rsidRPr="00D06B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9290B" w14:textId="77777777" w:rsidR="000D25E7" w:rsidRDefault="000D25E7" w:rsidP="00AC2CBE">
      <w:pPr>
        <w:spacing w:after="0" w:line="240" w:lineRule="auto"/>
      </w:pPr>
      <w:r>
        <w:separator/>
      </w:r>
    </w:p>
  </w:endnote>
  <w:endnote w:type="continuationSeparator" w:id="0">
    <w:p w14:paraId="1E392AE3" w14:textId="77777777" w:rsidR="000D25E7" w:rsidRDefault="000D25E7" w:rsidP="00AC2C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3FC191" w14:textId="77777777" w:rsidR="000D25E7" w:rsidRDefault="000D25E7" w:rsidP="00AC2CBE">
      <w:pPr>
        <w:spacing w:after="0" w:line="240" w:lineRule="auto"/>
      </w:pPr>
      <w:r>
        <w:separator/>
      </w:r>
    </w:p>
  </w:footnote>
  <w:footnote w:type="continuationSeparator" w:id="0">
    <w:p w14:paraId="3DA42D17" w14:textId="77777777" w:rsidR="000D25E7" w:rsidRDefault="000D25E7" w:rsidP="00AC2C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405DA"/>
    <w:multiLevelType w:val="multilevel"/>
    <w:tmpl w:val="3570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9F429B"/>
    <w:multiLevelType w:val="multilevel"/>
    <w:tmpl w:val="D348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58413D"/>
    <w:multiLevelType w:val="hybridMultilevel"/>
    <w:tmpl w:val="35CAF3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18E1A14"/>
    <w:multiLevelType w:val="hybridMultilevel"/>
    <w:tmpl w:val="9AEA7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A17858"/>
    <w:multiLevelType w:val="multilevel"/>
    <w:tmpl w:val="49327B20"/>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4680"/>
        </w:tabs>
        <w:ind w:left="4680" w:hanging="360"/>
      </w:pPr>
      <w:rPr>
        <w:rFonts w:ascii="Symbol" w:hAnsi="Symbol" w:hint="default"/>
        <w:sz w:val="20"/>
      </w:rPr>
    </w:lvl>
    <w:lvl w:ilvl="2" w:tentative="1">
      <w:start w:val="1"/>
      <w:numFmt w:val="bullet"/>
      <w:lvlText w:val=""/>
      <w:lvlJc w:val="left"/>
      <w:pPr>
        <w:tabs>
          <w:tab w:val="num" w:pos="5400"/>
        </w:tabs>
        <w:ind w:left="5400" w:hanging="360"/>
      </w:pPr>
      <w:rPr>
        <w:rFonts w:ascii="Symbol" w:hAnsi="Symbol" w:hint="default"/>
        <w:sz w:val="20"/>
      </w:rPr>
    </w:lvl>
    <w:lvl w:ilvl="3" w:tentative="1">
      <w:start w:val="1"/>
      <w:numFmt w:val="bullet"/>
      <w:lvlText w:val=""/>
      <w:lvlJc w:val="left"/>
      <w:pPr>
        <w:tabs>
          <w:tab w:val="num" w:pos="6120"/>
        </w:tabs>
        <w:ind w:left="6120" w:hanging="360"/>
      </w:pPr>
      <w:rPr>
        <w:rFonts w:ascii="Symbol" w:hAnsi="Symbol" w:hint="default"/>
        <w:sz w:val="20"/>
      </w:rPr>
    </w:lvl>
    <w:lvl w:ilvl="4" w:tentative="1">
      <w:start w:val="1"/>
      <w:numFmt w:val="bullet"/>
      <w:lvlText w:val=""/>
      <w:lvlJc w:val="left"/>
      <w:pPr>
        <w:tabs>
          <w:tab w:val="num" w:pos="6840"/>
        </w:tabs>
        <w:ind w:left="6840" w:hanging="360"/>
      </w:pPr>
      <w:rPr>
        <w:rFonts w:ascii="Symbol" w:hAnsi="Symbol" w:hint="default"/>
        <w:sz w:val="20"/>
      </w:rPr>
    </w:lvl>
    <w:lvl w:ilvl="5" w:tentative="1">
      <w:start w:val="1"/>
      <w:numFmt w:val="bullet"/>
      <w:lvlText w:val=""/>
      <w:lvlJc w:val="left"/>
      <w:pPr>
        <w:tabs>
          <w:tab w:val="num" w:pos="7560"/>
        </w:tabs>
        <w:ind w:left="7560" w:hanging="360"/>
      </w:pPr>
      <w:rPr>
        <w:rFonts w:ascii="Symbol" w:hAnsi="Symbol" w:hint="default"/>
        <w:sz w:val="20"/>
      </w:rPr>
    </w:lvl>
    <w:lvl w:ilvl="6" w:tentative="1">
      <w:start w:val="1"/>
      <w:numFmt w:val="bullet"/>
      <w:lvlText w:val=""/>
      <w:lvlJc w:val="left"/>
      <w:pPr>
        <w:tabs>
          <w:tab w:val="num" w:pos="8280"/>
        </w:tabs>
        <w:ind w:left="8280" w:hanging="360"/>
      </w:pPr>
      <w:rPr>
        <w:rFonts w:ascii="Symbol" w:hAnsi="Symbol" w:hint="default"/>
        <w:sz w:val="20"/>
      </w:rPr>
    </w:lvl>
    <w:lvl w:ilvl="7" w:tentative="1">
      <w:start w:val="1"/>
      <w:numFmt w:val="bullet"/>
      <w:lvlText w:val=""/>
      <w:lvlJc w:val="left"/>
      <w:pPr>
        <w:tabs>
          <w:tab w:val="num" w:pos="9000"/>
        </w:tabs>
        <w:ind w:left="9000" w:hanging="360"/>
      </w:pPr>
      <w:rPr>
        <w:rFonts w:ascii="Symbol" w:hAnsi="Symbol" w:hint="default"/>
        <w:sz w:val="20"/>
      </w:rPr>
    </w:lvl>
    <w:lvl w:ilvl="8" w:tentative="1">
      <w:start w:val="1"/>
      <w:numFmt w:val="bullet"/>
      <w:lvlText w:val=""/>
      <w:lvlJc w:val="left"/>
      <w:pPr>
        <w:tabs>
          <w:tab w:val="num" w:pos="9720"/>
        </w:tabs>
        <w:ind w:left="9720" w:hanging="360"/>
      </w:pPr>
      <w:rPr>
        <w:rFonts w:ascii="Symbol" w:hAnsi="Symbol" w:hint="default"/>
        <w:sz w:val="20"/>
      </w:rPr>
    </w:lvl>
  </w:abstractNum>
  <w:abstractNum w:abstractNumId="5" w15:restartNumberingAfterBreak="0">
    <w:nsid w:val="61D625E8"/>
    <w:multiLevelType w:val="multilevel"/>
    <w:tmpl w:val="CEDE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1444CE"/>
    <w:multiLevelType w:val="multilevel"/>
    <w:tmpl w:val="9BF0B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8833B06"/>
    <w:multiLevelType w:val="multilevel"/>
    <w:tmpl w:val="1B6EBE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6C77C9"/>
    <w:multiLevelType w:val="multilevel"/>
    <w:tmpl w:val="5B46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A37562"/>
    <w:multiLevelType w:val="hybridMultilevel"/>
    <w:tmpl w:val="697AFF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9"/>
  </w:num>
  <w:num w:numId="5">
    <w:abstractNumId w:val="2"/>
  </w:num>
  <w:num w:numId="6">
    <w:abstractNumId w:val="5"/>
  </w:num>
  <w:num w:numId="7">
    <w:abstractNumId w:val="1"/>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98F"/>
    <w:rsid w:val="0000649A"/>
    <w:rsid w:val="0001445B"/>
    <w:rsid w:val="00057D90"/>
    <w:rsid w:val="00073260"/>
    <w:rsid w:val="0007627F"/>
    <w:rsid w:val="000802B9"/>
    <w:rsid w:val="00095724"/>
    <w:rsid w:val="000A408B"/>
    <w:rsid w:val="000A5629"/>
    <w:rsid w:val="000A5C57"/>
    <w:rsid w:val="000D25E7"/>
    <w:rsid w:val="000D5AD3"/>
    <w:rsid w:val="0011287B"/>
    <w:rsid w:val="00116785"/>
    <w:rsid w:val="00136386"/>
    <w:rsid w:val="00142F9E"/>
    <w:rsid w:val="00152FD5"/>
    <w:rsid w:val="00193E77"/>
    <w:rsid w:val="001A2AE2"/>
    <w:rsid w:val="001A5091"/>
    <w:rsid w:val="001B6B51"/>
    <w:rsid w:val="001D7A5A"/>
    <w:rsid w:val="0020597B"/>
    <w:rsid w:val="002371F9"/>
    <w:rsid w:val="00244C58"/>
    <w:rsid w:val="00246CB4"/>
    <w:rsid w:val="002523F2"/>
    <w:rsid w:val="002738AE"/>
    <w:rsid w:val="00286795"/>
    <w:rsid w:val="00290624"/>
    <w:rsid w:val="002A118F"/>
    <w:rsid w:val="002A7ECF"/>
    <w:rsid w:val="002C0A95"/>
    <w:rsid w:val="002F1054"/>
    <w:rsid w:val="00304E05"/>
    <w:rsid w:val="003361DD"/>
    <w:rsid w:val="003567FC"/>
    <w:rsid w:val="00362085"/>
    <w:rsid w:val="003820F6"/>
    <w:rsid w:val="003A06D4"/>
    <w:rsid w:val="003A11D6"/>
    <w:rsid w:val="003D25DB"/>
    <w:rsid w:val="003D38A7"/>
    <w:rsid w:val="003D6A50"/>
    <w:rsid w:val="003E0AD4"/>
    <w:rsid w:val="003F132C"/>
    <w:rsid w:val="00407CAA"/>
    <w:rsid w:val="00410AED"/>
    <w:rsid w:val="00450FBB"/>
    <w:rsid w:val="0046514C"/>
    <w:rsid w:val="004656AD"/>
    <w:rsid w:val="00482887"/>
    <w:rsid w:val="004867F0"/>
    <w:rsid w:val="004A75DF"/>
    <w:rsid w:val="004C24B8"/>
    <w:rsid w:val="004E1151"/>
    <w:rsid w:val="004E5C7A"/>
    <w:rsid w:val="005227BA"/>
    <w:rsid w:val="00523506"/>
    <w:rsid w:val="00524F96"/>
    <w:rsid w:val="00526C2A"/>
    <w:rsid w:val="0054417F"/>
    <w:rsid w:val="0054464A"/>
    <w:rsid w:val="00570949"/>
    <w:rsid w:val="0058521B"/>
    <w:rsid w:val="00593278"/>
    <w:rsid w:val="005B0501"/>
    <w:rsid w:val="005B7ED4"/>
    <w:rsid w:val="005D01D8"/>
    <w:rsid w:val="005D1A8D"/>
    <w:rsid w:val="005E5512"/>
    <w:rsid w:val="005E68B6"/>
    <w:rsid w:val="005E7566"/>
    <w:rsid w:val="005F50F5"/>
    <w:rsid w:val="00601BDD"/>
    <w:rsid w:val="00615954"/>
    <w:rsid w:val="00630AD4"/>
    <w:rsid w:val="006314A1"/>
    <w:rsid w:val="00635A58"/>
    <w:rsid w:val="00652D51"/>
    <w:rsid w:val="00672BC6"/>
    <w:rsid w:val="00680580"/>
    <w:rsid w:val="00687D17"/>
    <w:rsid w:val="0069496E"/>
    <w:rsid w:val="006A1106"/>
    <w:rsid w:val="006A5236"/>
    <w:rsid w:val="006B1CD6"/>
    <w:rsid w:val="006B7BE5"/>
    <w:rsid w:val="006C5A72"/>
    <w:rsid w:val="006C62F8"/>
    <w:rsid w:val="006D27CF"/>
    <w:rsid w:val="006D752F"/>
    <w:rsid w:val="006E0F00"/>
    <w:rsid w:val="006E7EDD"/>
    <w:rsid w:val="006F53C1"/>
    <w:rsid w:val="0071192F"/>
    <w:rsid w:val="007149C0"/>
    <w:rsid w:val="00720C74"/>
    <w:rsid w:val="00742A5A"/>
    <w:rsid w:val="007564D7"/>
    <w:rsid w:val="0076215C"/>
    <w:rsid w:val="00772545"/>
    <w:rsid w:val="00781E26"/>
    <w:rsid w:val="007A5FC3"/>
    <w:rsid w:val="007C16E3"/>
    <w:rsid w:val="007D19C2"/>
    <w:rsid w:val="008009B5"/>
    <w:rsid w:val="00802A88"/>
    <w:rsid w:val="00815275"/>
    <w:rsid w:val="00815BAC"/>
    <w:rsid w:val="00825A49"/>
    <w:rsid w:val="0083107E"/>
    <w:rsid w:val="00845DA1"/>
    <w:rsid w:val="00850CA5"/>
    <w:rsid w:val="00857557"/>
    <w:rsid w:val="00857A86"/>
    <w:rsid w:val="00861BD9"/>
    <w:rsid w:val="00872D48"/>
    <w:rsid w:val="00886D5C"/>
    <w:rsid w:val="008B2E3F"/>
    <w:rsid w:val="008C3E66"/>
    <w:rsid w:val="008E2885"/>
    <w:rsid w:val="00902849"/>
    <w:rsid w:val="00906438"/>
    <w:rsid w:val="00925A90"/>
    <w:rsid w:val="0094297F"/>
    <w:rsid w:val="0095398B"/>
    <w:rsid w:val="00961E6E"/>
    <w:rsid w:val="00977542"/>
    <w:rsid w:val="00977F41"/>
    <w:rsid w:val="00981FF8"/>
    <w:rsid w:val="00987B47"/>
    <w:rsid w:val="009C7FEC"/>
    <w:rsid w:val="009E761E"/>
    <w:rsid w:val="00A03BD3"/>
    <w:rsid w:val="00A03F8A"/>
    <w:rsid w:val="00A14846"/>
    <w:rsid w:val="00A32C1F"/>
    <w:rsid w:val="00A374F6"/>
    <w:rsid w:val="00A53819"/>
    <w:rsid w:val="00A55244"/>
    <w:rsid w:val="00A563DD"/>
    <w:rsid w:val="00A74C16"/>
    <w:rsid w:val="00A75F3D"/>
    <w:rsid w:val="00A903FE"/>
    <w:rsid w:val="00AC2CBE"/>
    <w:rsid w:val="00AC59C5"/>
    <w:rsid w:val="00AC7BFE"/>
    <w:rsid w:val="00AD2E27"/>
    <w:rsid w:val="00B21975"/>
    <w:rsid w:val="00B23DEF"/>
    <w:rsid w:val="00B362D9"/>
    <w:rsid w:val="00B53103"/>
    <w:rsid w:val="00B56A62"/>
    <w:rsid w:val="00B679F4"/>
    <w:rsid w:val="00B81E53"/>
    <w:rsid w:val="00B84D3E"/>
    <w:rsid w:val="00BA4D5B"/>
    <w:rsid w:val="00BE51CF"/>
    <w:rsid w:val="00BE5617"/>
    <w:rsid w:val="00BE5683"/>
    <w:rsid w:val="00C05758"/>
    <w:rsid w:val="00C30124"/>
    <w:rsid w:val="00C3020C"/>
    <w:rsid w:val="00C72752"/>
    <w:rsid w:val="00C90DA6"/>
    <w:rsid w:val="00C95628"/>
    <w:rsid w:val="00CB168F"/>
    <w:rsid w:val="00CB507E"/>
    <w:rsid w:val="00CC3014"/>
    <w:rsid w:val="00CD47E5"/>
    <w:rsid w:val="00CE1919"/>
    <w:rsid w:val="00CF3A91"/>
    <w:rsid w:val="00D0186F"/>
    <w:rsid w:val="00D06BC3"/>
    <w:rsid w:val="00D125F4"/>
    <w:rsid w:val="00D2715B"/>
    <w:rsid w:val="00D40EB3"/>
    <w:rsid w:val="00D929C2"/>
    <w:rsid w:val="00DB5D1B"/>
    <w:rsid w:val="00DC4DD0"/>
    <w:rsid w:val="00DE6737"/>
    <w:rsid w:val="00DF04BD"/>
    <w:rsid w:val="00DF722C"/>
    <w:rsid w:val="00E1566E"/>
    <w:rsid w:val="00E2198F"/>
    <w:rsid w:val="00E55A9A"/>
    <w:rsid w:val="00E568DE"/>
    <w:rsid w:val="00E86008"/>
    <w:rsid w:val="00EA06FA"/>
    <w:rsid w:val="00EA0F55"/>
    <w:rsid w:val="00EF5E4E"/>
    <w:rsid w:val="00F0513B"/>
    <w:rsid w:val="00F13ED4"/>
    <w:rsid w:val="00F16A93"/>
    <w:rsid w:val="00F430C9"/>
    <w:rsid w:val="00F43300"/>
    <w:rsid w:val="00F5567F"/>
    <w:rsid w:val="00F64EBB"/>
    <w:rsid w:val="00FC15EC"/>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A08130"/>
  <w15:chartTrackingRefBased/>
  <w15:docId w15:val="{CCE5669A-4B8E-438B-83B8-0FF5AFE86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7094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9775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0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94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B23DE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B23DEF"/>
    <w:rPr>
      <w:color w:val="0000FF"/>
      <w:u w:val="single"/>
    </w:rPr>
  </w:style>
  <w:style w:type="character" w:customStyle="1" w:styleId="Heading2Char">
    <w:name w:val="Heading 2 Char"/>
    <w:basedOn w:val="DefaultParagraphFont"/>
    <w:link w:val="Heading2"/>
    <w:uiPriority w:val="9"/>
    <w:rsid w:val="00977542"/>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3A11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11D6"/>
    <w:rPr>
      <w:rFonts w:ascii="Segoe UI" w:hAnsi="Segoe UI" w:cs="Segoe UI"/>
      <w:sz w:val="18"/>
      <w:szCs w:val="18"/>
    </w:rPr>
  </w:style>
  <w:style w:type="paragraph" w:customStyle="1" w:styleId="wp-caption-text">
    <w:name w:val="wp-caption-text"/>
    <w:basedOn w:val="Normal"/>
    <w:rsid w:val="00687D1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6A5236"/>
    <w:pPr>
      <w:ind w:left="720"/>
      <w:contextualSpacing/>
    </w:pPr>
  </w:style>
  <w:style w:type="character" w:styleId="Strong">
    <w:name w:val="Strong"/>
    <w:basedOn w:val="DefaultParagraphFont"/>
    <w:uiPriority w:val="22"/>
    <w:qFormat/>
    <w:rsid w:val="00C30124"/>
    <w:rPr>
      <w:b/>
      <w:bCs/>
    </w:rPr>
  </w:style>
  <w:style w:type="character" w:styleId="Emphasis">
    <w:name w:val="Emphasis"/>
    <w:basedOn w:val="DefaultParagraphFont"/>
    <w:uiPriority w:val="20"/>
    <w:qFormat/>
    <w:rsid w:val="00A74C16"/>
    <w:rPr>
      <w:i/>
      <w:iCs/>
    </w:rPr>
  </w:style>
  <w:style w:type="character" w:styleId="FollowedHyperlink">
    <w:name w:val="FollowedHyperlink"/>
    <w:basedOn w:val="DefaultParagraphFont"/>
    <w:uiPriority w:val="99"/>
    <w:semiHidden/>
    <w:unhideWhenUsed/>
    <w:rsid w:val="004A75DF"/>
    <w:rPr>
      <w:color w:val="954F72" w:themeColor="followedHyperlink"/>
      <w:u w:val="single"/>
    </w:rPr>
  </w:style>
  <w:style w:type="character" w:customStyle="1" w:styleId="Heading3Char">
    <w:name w:val="Heading 3 Char"/>
    <w:basedOn w:val="DefaultParagraphFont"/>
    <w:link w:val="Heading3"/>
    <w:uiPriority w:val="9"/>
    <w:semiHidden/>
    <w:rsid w:val="00850C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37636">
      <w:bodyDiv w:val="1"/>
      <w:marLeft w:val="0"/>
      <w:marRight w:val="0"/>
      <w:marTop w:val="0"/>
      <w:marBottom w:val="0"/>
      <w:divBdr>
        <w:top w:val="none" w:sz="0" w:space="0" w:color="auto"/>
        <w:left w:val="none" w:sz="0" w:space="0" w:color="auto"/>
        <w:bottom w:val="none" w:sz="0" w:space="0" w:color="auto"/>
        <w:right w:val="none" w:sz="0" w:space="0" w:color="auto"/>
      </w:divBdr>
    </w:div>
    <w:div w:id="360594227">
      <w:bodyDiv w:val="1"/>
      <w:marLeft w:val="0"/>
      <w:marRight w:val="0"/>
      <w:marTop w:val="0"/>
      <w:marBottom w:val="0"/>
      <w:divBdr>
        <w:top w:val="none" w:sz="0" w:space="0" w:color="auto"/>
        <w:left w:val="none" w:sz="0" w:space="0" w:color="auto"/>
        <w:bottom w:val="none" w:sz="0" w:space="0" w:color="auto"/>
        <w:right w:val="none" w:sz="0" w:space="0" w:color="auto"/>
      </w:divBdr>
    </w:div>
    <w:div w:id="503476358">
      <w:bodyDiv w:val="1"/>
      <w:marLeft w:val="0"/>
      <w:marRight w:val="0"/>
      <w:marTop w:val="0"/>
      <w:marBottom w:val="0"/>
      <w:divBdr>
        <w:top w:val="none" w:sz="0" w:space="0" w:color="auto"/>
        <w:left w:val="none" w:sz="0" w:space="0" w:color="auto"/>
        <w:bottom w:val="none" w:sz="0" w:space="0" w:color="auto"/>
        <w:right w:val="none" w:sz="0" w:space="0" w:color="auto"/>
      </w:divBdr>
    </w:div>
    <w:div w:id="531962039">
      <w:bodyDiv w:val="1"/>
      <w:marLeft w:val="0"/>
      <w:marRight w:val="0"/>
      <w:marTop w:val="0"/>
      <w:marBottom w:val="0"/>
      <w:divBdr>
        <w:top w:val="none" w:sz="0" w:space="0" w:color="auto"/>
        <w:left w:val="none" w:sz="0" w:space="0" w:color="auto"/>
        <w:bottom w:val="none" w:sz="0" w:space="0" w:color="auto"/>
        <w:right w:val="none" w:sz="0" w:space="0" w:color="auto"/>
      </w:divBdr>
    </w:div>
    <w:div w:id="630327543">
      <w:bodyDiv w:val="1"/>
      <w:marLeft w:val="0"/>
      <w:marRight w:val="0"/>
      <w:marTop w:val="0"/>
      <w:marBottom w:val="0"/>
      <w:divBdr>
        <w:top w:val="none" w:sz="0" w:space="0" w:color="auto"/>
        <w:left w:val="none" w:sz="0" w:space="0" w:color="auto"/>
        <w:bottom w:val="none" w:sz="0" w:space="0" w:color="auto"/>
        <w:right w:val="none" w:sz="0" w:space="0" w:color="auto"/>
      </w:divBdr>
    </w:div>
    <w:div w:id="713625507">
      <w:bodyDiv w:val="1"/>
      <w:marLeft w:val="0"/>
      <w:marRight w:val="0"/>
      <w:marTop w:val="0"/>
      <w:marBottom w:val="0"/>
      <w:divBdr>
        <w:top w:val="none" w:sz="0" w:space="0" w:color="auto"/>
        <w:left w:val="none" w:sz="0" w:space="0" w:color="auto"/>
        <w:bottom w:val="none" w:sz="0" w:space="0" w:color="auto"/>
        <w:right w:val="none" w:sz="0" w:space="0" w:color="auto"/>
      </w:divBdr>
      <w:divsChild>
        <w:div w:id="1368484331">
          <w:marLeft w:val="0"/>
          <w:marRight w:val="0"/>
          <w:marTop w:val="0"/>
          <w:marBottom w:val="450"/>
          <w:divBdr>
            <w:top w:val="none" w:sz="0" w:space="0" w:color="auto"/>
            <w:left w:val="none" w:sz="0" w:space="0" w:color="auto"/>
            <w:bottom w:val="none" w:sz="0" w:space="0" w:color="auto"/>
            <w:right w:val="none" w:sz="0" w:space="0" w:color="auto"/>
          </w:divBdr>
        </w:div>
        <w:div w:id="136648229">
          <w:marLeft w:val="0"/>
          <w:marRight w:val="0"/>
          <w:marTop w:val="0"/>
          <w:marBottom w:val="450"/>
          <w:divBdr>
            <w:top w:val="none" w:sz="0" w:space="0" w:color="auto"/>
            <w:left w:val="none" w:sz="0" w:space="0" w:color="auto"/>
            <w:bottom w:val="none" w:sz="0" w:space="0" w:color="auto"/>
            <w:right w:val="none" w:sz="0" w:space="0" w:color="auto"/>
          </w:divBdr>
        </w:div>
      </w:divsChild>
    </w:div>
    <w:div w:id="715659440">
      <w:bodyDiv w:val="1"/>
      <w:marLeft w:val="0"/>
      <w:marRight w:val="0"/>
      <w:marTop w:val="0"/>
      <w:marBottom w:val="0"/>
      <w:divBdr>
        <w:top w:val="none" w:sz="0" w:space="0" w:color="auto"/>
        <w:left w:val="none" w:sz="0" w:space="0" w:color="auto"/>
        <w:bottom w:val="none" w:sz="0" w:space="0" w:color="auto"/>
        <w:right w:val="none" w:sz="0" w:space="0" w:color="auto"/>
      </w:divBdr>
    </w:div>
    <w:div w:id="767851426">
      <w:bodyDiv w:val="1"/>
      <w:marLeft w:val="0"/>
      <w:marRight w:val="0"/>
      <w:marTop w:val="0"/>
      <w:marBottom w:val="0"/>
      <w:divBdr>
        <w:top w:val="none" w:sz="0" w:space="0" w:color="auto"/>
        <w:left w:val="none" w:sz="0" w:space="0" w:color="auto"/>
        <w:bottom w:val="none" w:sz="0" w:space="0" w:color="auto"/>
        <w:right w:val="none" w:sz="0" w:space="0" w:color="auto"/>
      </w:divBdr>
    </w:div>
    <w:div w:id="840242909">
      <w:bodyDiv w:val="1"/>
      <w:marLeft w:val="0"/>
      <w:marRight w:val="0"/>
      <w:marTop w:val="0"/>
      <w:marBottom w:val="0"/>
      <w:divBdr>
        <w:top w:val="none" w:sz="0" w:space="0" w:color="auto"/>
        <w:left w:val="none" w:sz="0" w:space="0" w:color="auto"/>
        <w:bottom w:val="none" w:sz="0" w:space="0" w:color="auto"/>
        <w:right w:val="none" w:sz="0" w:space="0" w:color="auto"/>
      </w:divBdr>
    </w:div>
    <w:div w:id="847714795">
      <w:bodyDiv w:val="1"/>
      <w:marLeft w:val="0"/>
      <w:marRight w:val="0"/>
      <w:marTop w:val="0"/>
      <w:marBottom w:val="0"/>
      <w:divBdr>
        <w:top w:val="none" w:sz="0" w:space="0" w:color="auto"/>
        <w:left w:val="none" w:sz="0" w:space="0" w:color="auto"/>
        <w:bottom w:val="none" w:sz="0" w:space="0" w:color="auto"/>
        <w:right w:val="none" w:sz="0" w:space="0" w:color="auto"/>
      </w:divBdr>
    </w:div>
    <w:div w:id="1028606429">
      <w:bodyDiv w:val="1"/>
      <w:marLeft w:val="0"/>
      <w:marRight w:val="0"/>
      <w:marTop w:val="0"/>
      <w:marBottom w:val="0"/>
      <w:divBdr>
        <w:top w:val="none" w:sz="0" w:space="0" w:color="auto"/>
        <w:left w:val="none" w:sz="0" w:space="0" w:color="auto"/>
        <w:bottom w:val="none" w:sz="0" w:space="0" w:color="auto"/>
        <w:right w:val="none" w:sz="0" w:space="0" w:color="auto"/>
      </w:divBdr>
      <w:divsChild>
        <w:div w:id="2046444764">
          <w:marLeft w:val="0"/>
          <w:marRight w:val="0"/>
          <w:marTop w:val="0"/>
          <w:marBottom w:val="0"/>
          <w:divBdr>
            <w:top w:val="none" w:sz="0" w:space="0" w:color="auto"/>
            <w:left w:val="none" w:sz="0" w:space="0" w:color="auto"/>
            <w:bottom w:val="none" w:sz="0" w:space="0" w:color="auto"/>
            <w:right w:val="none" w:sz="0" w:space="0" w:color="auto"/>
          </w:divBdr>
        </w:div>
      </w:divsChild>
    </w:div>
    <w:div w:id="1040588201">
      <w:bodyDiv w:val="1"/>
      <w:marLeft w:val="0"/>
      <w:marRight w:val="0"/>
      <w:marTop w:val="0"/>
      <w:marBottom w:val="0"/>
      <w:divBdr>
        <w:top w:val="none" w:sz="0" w:space="0" w:color="auto"/>
        <w:left w:val="none" w:sz="0" w:space="0" w:color="auto"/>
        <w:bottom w:val="none" w:sz="0" w:space="0" w:color="auto"/>
        <w:right w:val="none" w:sz="0" w:space="0" w:color="auto"/>
      </w:divBdr>
    </w:div>
    <w:div w:id="1057313895">
      <w:bodyDiv w:val="1"/>
      <w:marLeft w:val="0"/>
      <w:marRight w:val="0"/>
      <w:marTop w:val="0"/>
      <w:marBottom w:val="0"/>
      <w:divBdr>
        <w:top w:val="none" w:sz="0" w:space="0" w:color="auto"/>
        <w:left w:val="none" w:sz="0" w:space="0" w:color="auto"/>
        <w:bottom w:val="none" w:sz="0" w:space="0" w:color="auto"/>
        <w:right w:val="none" w:sz="0" w:space="0" w:color="auto"/>
      </w:divBdr>
      <w:divsChild>
        <w:div w:id="1635914922">
          <w:marLeft w:val="0"/>
          <w:marRight w:val="0"/>
          <w:marTop w:val="0"/>
          <w:marBottom w:val="450"/>
          <w:divBdr>
            <w:top w:val="none" w:sz="0" w:space="0" w:color="auto"/>
            <w:left w:val="none" w:sz="0" w:space="0" w:color="auto"/>
            <w:bottom w:val="none" w:sz="0" w:space="0" w:color="auto"/>
            <w:right w:val="none" w:sz="0" w:space="0" w:color="auto"/>
          </w:divBdr>
        </w:div>
      </w:divsChild>
    </w:div>
    <w:div w:id="1086221284">
      <w:bodyDiv w:val="1"/>
      <w:marLeft w:val="0"/>
      <w:marRight w:val="0"/>
      <w:marTop w:val="0"/>
      <w:marBottom w:val="0"/>
      <w:divBdr>
        <w:top w:val="none" w:sz="0" w:space="0" w:color="auto"/>
        <w:left w:val="none" w:sz="0" w:space="0" w:color="auto"/>
        <w:bottom w:val="none" w:sz="0" w:space="0" w:color="auto"/>
        <w:right w:val="none" w:sz="0" w:space="0" w:color="auto"/>
      </w:divBdr>
    </w:div>
    <w:div w:id="1133789378">
      <w:bodyDiv w:val="1"/>
      <w:marLeft w:val="0"/>
      <w:marRight w:val="0"/>
      <w:marTop w:val="0"/>
      <w:marBottom w:val="0"/>
      <w:divBdr>
        <w:top w:val="none" w:sz="0" w:space="0" w:color="auto"/>
        <w:left w:val="none" w:sz="0" w:space="0" w:color="auto"/>
        <w:bottom w:val="none" w:sz="0" w:space="0" w:color="auto"/>
        <w:right w:val="none" w:sz="0" w:space="0" w:color="auto"/>
      </w:divBdr>
    </w:div>
    <w:div w:id="1316225126">
      <w:bodyDiv w:val="1"/>
      <w:marLeft w:val="0"/>
      <w:marRight w:val="0"/>
      <w:marTop w:val="0"/>
      <w:marBottom w:val="0"/>
      <w:divBdr>
        <w:top w:val="none" w:sz="0" w:space="0" w:color="auto"/>
        <w:left w:val="none" w:sz="0" w:space="0" w:color="auto"/>
        <w:bottom w:val="none" w:sz="0" w:space="0" w:color="auto"/>
        <w:right w:val="none" w:sz="0" w:space="0" w:color="auto"/>
      </w:divBdr>
    </w:div>
    <w:div w:id="1418936538">
      <w:bodyDiv w:val="1"/>
      <w:marLeft w:val="0"/>
      <w:marRight w:val="0"/>
      <w:marTop w:val="0"/>
      <w:marBottom w:val="0"/>
      <w:divBdr>
        <w:top w:val="none" w:sz="0" w:space="0" w:color="auto"/>
        <w:left w:val="none" w:sz="0" w:space="0" w:color="auto"/>
        <w:bottom w:val="none" w:sz="0" w:space="0" w:color="auto"/>
        <w:right w:val="none" w:sz="0" w:space="0" w:color="auto"/>
      </w:divBdr>
    </w:div>
    <w:div w:id="1460683352">
      <w:bodyDiv w:val="1"/>
      <w:marLeft w:val="0"/>
      <w:marRight w:val="0"/>
      <w:marTop w:val="0"/>
      <w:marBottom w:val="0"/>
      <w:divBdr>
        <w:top w:val="none" w:sz="0" w:space="0" w:color="auto"/>
        <w:left w:val="none" w:sz="0" w:space="0" w:color="auto"/>
        <w:bottom w:val="none" w:sz="0" w:space="0" w:color="auto"/>
        <w:right w:val="none" w:sz="0" w:space="0" w:color="auto"/>
      </w:divBdr>
    </w:div>
    <w:div w:id="1514952599">
      <w:bodyDiv w:val="1"/>
      <w:marLeft w:val="0"/>
      <w:marRight w:val="0"/>
      <w:marTop w:val="0"/>
      <w:marBottom w:val="0"/>
      <w:divBdr>
        <w:top w:val="none" w:sz="0" w:space="0" w:color="auto"/>
        <w:left w:val="none" w:sz="0" w:space="0" w:color="auto"/>
        <w:bottom w:val="none" w:sz="0" w:space="0" w:color="auto"/>
        <w:right w:val="none" w:sz="0" w:space="0" w:color="auto"/>
      </w:divBdr>
    </w:div>
    <w:div w:id="1670981131">
      <w:bodyDiv w:val="1"/>
      <w:marLeft w:val="0"/>
      <w:marRight w:val="0"/>
      <w:marTop w:val="0"/>
      <w:marBottom w:val="0"/>
      <w:divBdr>
        <w:top w:val="none" w:sz="0" w:space="0" w:color="auto"/>
        <w:left w:val="none" w:sz="0" w:space="0" w:color="auto"/>
        <w:bottom w:val="none" w:sz="0" w:space="0" w:color="auto"/>
        <w:right w:val="none" w:sz="0" w:space="0" w:color="auto"/>
      </w:divBdr>
      <w:divsChild>
        <w:div w:id="790443404">
          <w:marLeft w:val="0"/>
          <w:marRight w:val="0"/>
          <w:marTop w:val="0"/>
          <w:marBottom w:val="0"/>
          <w:divBdr>
            <w:top w:val="none" w:sz="0" w:space="0" w:color="auto"/>
            <w:left w:val="none" w:sz="0" w:space="0" w:color="auto"/>
            <w:bottom w:val="none" w:sz="0" w:space="0" w:color="auto"/>
            <w:right w:val="none" w:sz="0" w:space="0" w:color="auto"/>
          </w:divBdr>
          <w:divsChild>
            <w:div w:id="40982398">
              <w:marLeft w:val="0"/>
              <w:marRight w:val="0"/>
              <w:marTop w:val="0"/>
              <w:marBottom w:val="0"/>
              <w:divBdr>
                <w:top w:val="none" w:sz="0" w:space="0" w:color="auto"/>
                <w:left w:val="none" w:sz="0" w:space="0" w:color="auto"/>
                <w:bottom w:val="none" w:sz="0" w:space="0" w:color="auto"/>
                <w:right w:val="none" w:sz="0" w:space="0" w:color="auto"/>
              </w:divBdr>
              <w:divsChild>
                <w:div w:id="194749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128726">
      <w:bodyDiv w:val="1"/>
      <w:marLeft w:val="0"/>
      <w:marRight w:val="0"/>
      <w:marTop w:val="0"/>
      <w:marBottom w:val="0"/>
      <w:divBdr>
        <w:top w:val="none" w:sz="0" w:space="0" w:color="auto"/>
        <w:left w:val="none" w:sz="0" w:space="0" w:color="auto"/>
        <w:bottom w:val="none" w:sz="0" w:space="0" w:color="auto"/>
        <w:right w:val="none" w:sz="0" w:space="0" w:color="auto"/>
      </w:divBdr>
      <w:divsChild>
        <w:div w:id="1871604392">
          <w:marLeft w:val="0"/>
          <w:marRight w:val="0"/>
          <w:marTop w:val="0"/>
          <w:marBottom w:val="0"/>
          <w:divBdr>
            <w:top w:val="none" w:sz="0" w:space="0" w:color="auto"/>
            <w:left w:val="none" w:sz="0" w:space="0" w:color="auto"/>
            <w:bottom w:val="none" w:sz="0" w:space="0" w:color="auto"/>
            <w:right w:val="none" w:sz="0" w:space="0" w:color="auto"/>
          </w:divBdr>
          <w:divsChild>
            <w:div w:id="1260795088">
              <w:marLeft w:val="0"/>
              <w:marRight w:val="0"/>
              <w:marTop w:val="0"/>
              <w:marBottom w:val="0"/>
              <w:divBdr>
                <w:top w:val="none" w:sz="0" w:space="0" w:color="auto"/>
                <w:left w:val="none" w:sz="0" w:space="0" w:color="auto"/>
                <w:bottom w:val="none" w:sz="0" w:space="0" w:color="auto"/>
                <w:right w:val="none" w:sz="0" w:space="0" w:color="auto"/>
              </w:divBdr>
              <w:divsChild>
                <w:div w:id="933127901">
                  <w:marLeft w:val="0"/>
                  <w:marRight w:val="0"/>
                  <w:marTop w:val="0"/>
                  <w:marBottom w:val="0"/>
                  <w:divBdr>
                    <w:top w:val="none" w:sz="0" w:space="0" w:color="auto"/>
                    <w:left w:val="none" w:sz="0" w:space="0" w:color="auto"/>
                    <w:bottom w:val="none" w:sz="0" w:space="0" w:color="auto"/>
                    <w:right w:val="none" w:sz="0" w:space="0" w:color="auto"/>
                  </w:divBdr>
                </w:div>
              </w:divsChild>
            </w:div>
            <w:div w:id="923226698">
              <w:marLeft w:val="0"/>
              <w:marRight w:val="0"/>
              <w:marTop w:val="0"/>
              <w:marBottom w:val="450"/>
              <w:divBdr>
                <w:top w:val="none" w:sz="0" w:space="0" w:color="auto"/>
                <w:left w:val="none" w:sz="0" w:space="0" w:color="auto"/>
                <w:bottom w:val="none" w:sz="0" w:space="0" w:color="auto"/>
                <w:right w:val="none" w:sz="0" w:space="0" w:color="auto"/>
              </w:divBdr>
            </w:div>
            <w:div w:id="14701136">
              <w:marLeft w:val="0"/>
              <w:marRight w:val="0"/>
              <w:marTop w:val="0"/>
              <w:marBottom w:val="450"/>
              <w:divBdr>
                <w:top w:val="none" w:sz="0" w:space="0" w:color="auto"/>
                <w:left w:val="none" w:sz="0" w:space="0" w:color="auto"/>
                <w:bottom w:val="none" w:sz="0" w:space="0" w:color="auto"/>
                <w:right w:val="none" w:sz="0" w:space="0" w:color="auto"/>
              </w:divBdr>
            </w:div>
            <w:div w:id="1742025153">
              <w:marLeft w:val="0"/>
              <w:marRight w:val="0"/>
              <w:marTop w:val="0"/>
              <w:marBottom w:val="450"/>
              <w:divBdr>
                <w:top w:val="none" w:sz="0" w:space="0" w:color="auto"/>
                <w:left w:val="none" w:sz="0" w:space="0" w:color="auto"/>
                <w:bottom w:val="none" w:sz="0" w:space="0" w:color="auto"/>
                <w:right w:val="none" w:sz="0" w:space="0" w:color="auto"/>
              </w:divBdr>
            </w:div>
            <w:div w:id="1593127687">
              <w:marLeft w:val="0"/>
              <w:marRight w:val="0"/>
              <w:marTop w:val="0"/>
              <w:marBottom w:val="450"/>
              <w:divBdr>
                <w:top w:val="none" w:sz="0" w:space="0" w:color="auto"/>
                <w:left w:val="none" w:sz="0" w:space="0" w:color="auto"/>
                <w:bottom w:val="none" w:sz="0" w:space="0" w:color="auto"/>
                <w:right w:val="none" w:sz="0" w:space="0" w:color="auto"/>
              </w:divBdr>
            </w:div>
            <w:div w:id="4821666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90524919">
      <w:bodyDiv w:val="1"/>
      <w:marLeft w:val="0"/>
      <w:marRight w:val="0"/>
      <w:marTop w:val="0"/>
      <w:marBottom w:val="0"/>
      <w:divBdr>
        <w:top w:val="none" w:sz="0" w:space="0" w:color="auto"/>
        <w:left w:val="none" w:sz="0" w:space="0" w:color="auto"/>
        <w:bottom w:val="none" w:sz="0" w:space="0" w:color="auto"/>
        <w:right w:val="none" w:sz="0" w:space="0" w:color="auto"/>
      </w:divBdr>
      <w:divsChild>
        <w:div w:id="1449010805">
          <w:marLeft w:val="0"/>
          <w:marRight w:val="0"/>
          <w:marTop w:val="0"/>
          <w:marBottom w:val="450"/>
          <w:divBdr>
            <w:top w:val="none" w:sz="0" w:space="0" w:color="auto"/>
            <w:left w:val="none" w:sz="0" w:space="0" w:color="auto"/>
            <w:bottom w:val="none" w:sz="0" w:space="0" w:color="auto"/>
            <w:right w:val="none" w:sz="0" w:space="0" w:color="auto"/>
          </w:divBdr>
        </w:div>
      </w:divsChild>
    </w:div>
    <w:div w:id="1758551989">
      <w:bodyDiv w:val="1"/>
      <w:marLeft w:val="0"/>
      <w:marRight w:val="0"/>
      <w:marTop w:val="0"/>
      <w:marBottom w:val="0"/>
      <w:divBdr>
        <w:top w:val="none" w:sz="0" w:space="0" w:color="auto"/>
        <w:left w:val="none" w:sz="0" w:space="0" w:color="auto"/>
        <w:bottom w:val="none" w:sz="0" w:space="0" w:color="auto"/>
        <w:right w:val="none" w:sz="0" w:space="0" w:color="auto"/>
      </w:divBdr>
    </w:div>
    <w:div w:id="1826510179">
      <w:bodyDiv w:val="1"/>
      <w:marLeft w:val="0"/>
      <w:marRight w:val="0"/>
      <w:marTop w:val="0"/>
      <w:marBottom w:val="0"/>
      <w:divBdr>
        <w:top w:val="none" w:sz="0" w:space="0" w:color="auto"/>
        <w:left w:val="none" w:sz="0" w:space="0" w:color="auto"/>
        <w:bottom w:val="none" w:sz="0" w:space="0" w:color="auto"/>
        <w:right w:val="none" w:sz="0" w:space="0" w:color="auto"/>
      </w:divBdr>
    </w:div>
    <w:div w:id="1950576710">
      <w:bodyDiv w:val="1"/>
      <w:marLeft w:val="0"/>
      <w:marRight w:val="0"/>
      <w:marTop w:val="0"/>
      <w:marBottom w:val="0"/>
      <w:divBdr>
        <w:top w:val="none" w:sz="0" w:space="0" w:color="auto"/>
        <w:left w:val="none" w:sz="0" w:space="0" w:color="auto"/>
        <w:bottom w:val="none" w:sz="0" w:space="0" w:color="auto"/>
        <w:right w:val="none" w:sz="0" w:space="0" w:color="auto"/>
      </w:divBdr>
    </w:div>
    <w:div w:id="2055502612">
      <w:bodyDiv w:val="1"/>
      <w:marLeft w:val="0"/>
      <w:marRight w:val="0"/>
      <w:marTop w:val="0"/>
      <w:marBottom w:val="0"/>
      <w:divBdr>
        <w:top w:val="none" w:sz="0" w:space="0" w:color="auto"/>
        <w:left w:val="none" w:sz="0" w:space="0" w:color="auto"/>
        <w:bottom w:val="none" w:sz="0" w:space="0" w:color="auto"/>
        <w:right w:val="none" w:sz="0" w:space="0" w:color="auto"/>
      </w:divBdr>
    </w:div>
    <w:div w:id="2120250367">
      <w:bodyDiv w:val="1"/>
      <w:marLeft w:val="0"/>
      <w:marRight w:val="0"/>
      <w:marTop w:val="0"/>
      <w:marBottom w:val="0"/>
      <w:divBdr>
        <w:top w:val="none" w:sz="0" w:space="0" w:color="auto"/>
        <w:left w:val="none" w:sz="0" w:space="0" w:color="auto"/>
        <w:bottom w:val="none" w:sz="0" w:space="0" w:color="auto"/>
        <w:right w:val="none" w:sz="0" w:space="0" w:color="auto"/>
      </w:divBdr>
    </w:div>
    <w:div w:id="2123960792">
      <w:bodyDiv w:val="1"/>
      <w:marLeft w:val="0"/>
      <w:marRight w:val="0"/>
      <w:marTop w:val="0"/>
      <w:marBottom w:val="0"/>
      <w:divBdr>
        <w:top w:val="none" w:sz="0" w:space="0" w:color="auto"/>
        <w:left w:val="none" w:sz="0" w:space="0" w:color="auto"/>
        <w:bottom w:val="none" w:sz="0" w:space="0" w:color="auto"/>
        <w:right w:val="none" w:sz="0" w:space="0" w:color="auto"/>
      </w:divBdr>
    </w:div>
    <w:div w:id="2129007250">
      <w:bodyDiv w:val="1"/>
      <w:marLeft w:val="0"/>
      <w:marRight w:val="0"/>
      <w:marTop w:val="0"/>
      <w:marBottom w:val="0"/>
      <w:divBdr>
        <w:top w:val="none" w:sz="0" w:space="0" w:color="auto"/>
        <w:left w:val="none" w:sz="0" w:space="0" w:color="auto"/>
        <w:bottom w:val="none" w:sz="0" w:space="0" w:color="auto"/>
        <w:right w:val="none" w:sz="0" w:space="0" w:color="auto"/>
      </w:divBdr>
    </w:div>
    <w:div w:id="2133745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tatisticshowto.datasciencecentral.com/probability-and-statistics/standard-deviation/" TargetMode="External"/><Relationship Id="rId21" Type="http://schemas.openxmlformats.org/officeDocument/2006/relationships/hyperlink" Target="https://www.statisticshowto.datasciencecentral.com/probability-and-statistics/descriptive-statistics/" TargetMode="External"/><Relationship Id="rId42" Type="http://schemas.openxmlformats.org/officeDocument/2006/relationships/hyperlink" Target="https://www.statisticshowto.datasciencecentral.com/statistic/" TargetMode="External"/><Relationship Id="rId47" Type="http://schemas.openxmlformats.org/officeDocument/2006/relationships/hyperlink" Target="https://www.statisticshowto.datasciencecentral.com/sample/" TargetMode="External"/><Relationship Id="rId63" Type="http://schemas.openxmlformats.org/officeDocument/2006/relationships/image" Target="media/image9.jpeg"/><Relationship Id="rId68" Type="http://schemas.openxmlformats.org/officeDocument/2006/relationships/hyperlink" Target="https://www.statisticshowto.datasciencecentral.com/probability-and-statistics/descriptive-statistics/bar-chart-bar-graph-examples/" TargetMode="External"/><Relationship Id="rId84" Type="http://schemas.openxmlformats.org/officeDocument/2006/relationships/hyperlink" Target="https://www.statisticshowto.datasciencecentral.com/probability-and-statistics/t-test/" TargetMode="External"/><Relationship Id="rId89" Type="http://schemas.openxmlformats.org/officeDocument/2006/relationships/fontTable" Target="fontTable.xml"/><Relationship Id="rId16" Type="http://schemas.openxmlformats.org/officeDocument/2006/relationships/hyperlink" Target="https://www.statisticshowto.datasciencecentral.com/probability-and-statistics/normal-distributions/" TargetMode="External"/><Relationship Id="rId11" Type="http://schemas.openxmlformats.org/officeDocument/2006/relationships/hyperlink" Target="https://www.statisticshowto.datasciencecentral.com/probability-and-statistics/statistics-definitions/mean-median-mode/" TargetMode="External"/><Relationship Id="rId32" Type="http://schemas.openxmlformats.org/officeDocument/2006/relationships/hyperlink" Target="https://www.statisticshowto.datasciencecentral.com/mean/" TargetMode="External"/><Relationship Id="rId37" Type="http://schemas.openxmlformats.org/officeDocument/2006/relationships/hyperlink" Target="https://www.statisticshowto.datasciencecentral.com/wp-content/uploads/2013/09/median.png" TargetMode="External"/><Relationship Id="rId53" Type="http://schemas.openxmlformats.org/officeDocument/2006/relationships/hyperlink" Target="https://www.statisticshowto.datasciencecentral.com/probability-and-statistics/descriptive-statistics/pie-chart/" TargetMode="External"/><Relationship Id="rId58" Type="http://schemas.openxmlformats.org/officeDocument/2006/relationships/hyperlink" Target="https://www.statisticshowto.datasciencecentral.com/probability-and-statistics/descriptive-statistics/box-plot/" TargetMode="External"/><Relationship Id="rId74" Type="http://schemas.openxmlformats.org/officeDocument/2006/relationships/hyperlink" Target="https://www.statisticshowto.datasciencecentral.com/probability-and-statistics/standard-deviation/" TargetMode="External"/><Relationship Id="rId79" Type="http://schemas.openxmlformats.org/officeDocument/2006/relationships/hyperlink" Target="https://www.statisticshowto.datasciencecentral.com/probability-and-statistics/z-score/" TargetMode="External"/><Relationship Id="rId5" Type="http://schemas.openxmlformats.org/officeDocument/2006/relationships/footnotes" Target="footnotes.xml"/><Relationship Id="rId90" Type="http://schemas.openxmlformats.org/officeDocument/2006/relationships/theme" Target="theme/theme1.xml"/><Relationship Id="rId14" Type="http://schemas.openxmlformats.org/officeDocument/2006/relationships/hyperlink" Target="https://www.statisticshowto.datasciencecentral.com/mean" TargetMode="External"/><Relationship Id="rId22" Type="http://schemas.openxmlformats.org/officeDocument/2006/relationships/hyperlink" Target="https://www.statisticshowto.datasciencecentral.com/probability-and-statistics/descriptive-statistics/" TargetMode="External"/><Relationship Id="rId27" Type="http://schemas.openxmlformats.org/officeDocument/2006/relationships/hyperlink" Target="https://www.statisticshowto.datasciencecentral.com/skewness/" TargetMode="External"/><Relationship Id="rId30" Type="http://schemas.openxmlformats.org/officeDocument/2006/relationships/hyperlink" Target="https://www.statisticshowto.datasciencecentral.com/central-tendency-2/" TargetMode="External"/><Relationship Id="rId35" Type="http://schemas.openxmlformats.org/officeDocument/2006/relationships/hyperlink" Target="https://www.statisticshowto.datasciencecentral.com/probability-and-statistics/statistics-definitions/mean-median-mode/" TargetMode="External"/><Relationship Id="rId43" Type="http://schemas.openxmlformats.org/officeDocument/2006/relationships/hyperlink" Target="https://www.statisticshowto.datasciencecentral.com/probability-and-statistics/statistics-definitions/mean-median-mode/" TargetMode="External"/><Relationship Id="rId48" Type="http://schemas.openxmlformats.org/officeDocument/2006/relationships/hyperlink" Target="https://www.statisticshowto.datasciencecentral.com/what-is-a-population/" TargetMode="External"/><Relationship Id="rId56" Type="http://schemas.openxmlformats.org/officeDocument/2006/relationships/image" Target="media/image6.png"/><Relationship Id="rId64" Type="http://schemas.openxmlformats.org/officeDocument/2006/relationships/hyperlink" Target="https://www.statisticshowto.datasciencecentral.com/probability-and-statistics/descriptive-statistics/" TargetMode="External"/><Relationship Id="rId69" Type="http://schemas.openxmlformats.org/officeDocument/2006/relationships/hyperlink" Target="https://www.statisticshowto.datasciencecentral.com/probability-and-statistics/descriptive-statistics/" TargetMode="External"/><Relationship Id="rId77" Type="http://schemas.openxmlformats.org/officeDocument/2006/relationships/hyperlink" Target="https://www.statisticshowto.datasciencecentral.com/probability-distribution/" TargetMode="External"/><Relationship Id="rId8" Type="http://schemas.openxmlformats.org/officeDocument/2006/relationships/hyperlink" Target="https://en.wikipedia.org/wiki/Statistical_model" TargetMode="External"/><Relationship Id="rId51" Type="http://schemas.openxmlformats.org/officeDocument/2006/relationships/hyperlink" Target="https://www.statisticshowto.datasciencecentral.com/probability-and-statistics/descriptive-statistics/bar-chart-bar-graph-examples/" TargetMode="External"/><Relationship Id="rId72" Type="http://schemas.openxmlformats.org/officeDocument/2006/relationships/hyperlink" Target="https://www.statisticshowto.datasciencecentral.com/probability-and-statistics/hypothesis-testing/" TargetMode="External"/><Relationship Id="rId80" Type="http://schemas.openxmlformats.org/officeDocument/2006/relationships/hyperlink" Target="https://www.statisticshowto.datasciencecentral.com/probability-and-statistics/normal-distributions/" TargetMode="External"/><Relationship Id="rId85" Type="http://schemas.openxmlformats.org/officeDocument/2006/relationships/hyperlink" Target="https://www.statisticshowto.datasciencecentral.com/probability-and-statistics/hypothesis-testing/anova/" TargetMode="External"/><Relationship Id="rId3" Type="http://schemas.openxmlformats.org/officeDocument/2006/relationships/settings" Target="settings.xml"/><Relationship Id="rId12" Type="http://schemas.openxmlformats.org/officeDocument/2006/relationships/hyperlink" Target="https://www.statisticshowto.datasciencecentral.com/central-tendency-2/" TargetMode="External"/><Relationship Id="rId17" Type="http://schemas.openxmlformats.org/officeDocument/2006/relationships/image" Target="media/image1.png"/><Relationship Id="rId25" Type="http://schemas.openxmlformats.org/officeDocument/2006/relationships/hyperlink" Target="https://www.statisticshowto.datasciencecentral.com/probability-and-statistics/variance/" TargetMode="External"/><Relationship Id="rId33" Type="http://schemas.openxmlformats.org/officeDocument/2006/relationships/hyperlink" Target="https://www.statisticshowto.datasciencecentral.com/arithmetic-mean/" TargetMode="External"/><Relationship Id="rId38" Type="http://schemas.openxmlformats.org/officeDocument/2006/relationships/image" Target="media/image3.png"/><Relationship Id="rId46" Type="http://schemas.openxmlformats.org/officeDocument/2006/relationships/hyperlink" Target="https://www.statisticshowto.datasciencecentral.com/probability-and-statistics/statistics-definitions/mean-median-mode/" TargetMode="External"/><Relationship Id="rId59" Type="http://schemas.openxmlformats.org/officeDocument/2006/relationships/hyperlink" Target="https://www.statisticshowto.datasciencecentral.com/wp-content/uploads/2013/10/dot-plot-2.jpg" TargetMode="External"/><Relationship Id="rId67" Type="http://schemas.openxmlformats.org/officeDocument/2006/relationships/hyperlink" Target="http://www.sears.com/" TargetMode="External"/><Relationship Id="rId20" Type="http://schemas.openxmlformats.org/officeDocument/2006/relationships/image" Target="media/image2.png"/><Relationship Id="rId41" Type="http://schemas.openxmlformats.org/officeDocument/2006/relationships/hyperlink" Target="https://www.statisticshowto.datasciencecentral.com/find-outliers/" TargetMode="External"/><Relationship Id="rId54" Type="http://schemas.openxmlformats.org/officeDocument/2006/relationships/image" Target="media/image5.png"/><Relationship Id="rId62" Type="http://schemas.openxmlformats.org/officeDocument/2006/relationships/image" Target="media/image8.jpeg"/><Relationship Id="rId70" Type="http://schemas.openxmlformats.org/officeDocument/2006/relationships/hyperlink" Target="https://www.statisticshowto.datasciencecentral.com/statistic/" TargetMode="External"/><Relationship Id="rId75" Type="http://schemas.openxmlformats.org/officeDocument/2006/relationships/hyperlink" Target="https://www.statisticshowto.datasciencecentral.com/probability-and-statistics/descriptive-statistics/bar-chart-bar-graph-examples/" TargetMode="External"/><Relationship Id="rId83" Type="http://schemas.openxmlformats.org/officeDocument/2006/relationships/image" Target="media/image11.jpeg"/><Relationship Id="rId88" Type="http://schemas.openxmlformats.org/officeDocument/2006/relationships/hyperlink" Target="https://stattrek.com/tutorials/ap-statistics-tutorial.asp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statisticshowto.datasciencecentral.com/median" TargetMode="External"/><Relationship Id="rId23" Type="http://schemas.openxmlformats.org/officeDocument/2006/relationships/hyperlink" Target="https://www.statisticshowto.datasciencecentral.com/probability-and-statistics/statistics-definitions/mean-median-mode/" TargetMode="External"/><Relationship Id="rId28" Type="http://schemas.openxmlformats.org/officeDocument/2006/relationships/hyperlink" Target="https://www.statisticshowto.datasciencecentral.com/dispersion/" TargetMode="External"/><Relationship Id="rId36" Type="http://schemas.openxmlformats.org/officeDocument/2006/relationships/hyperlink" Target="https://www.statisticshowto.datasciencecentral.com/probability-and-statistics/statistics-definitions/mean-median-mode/" TargetMode="External"/><Relationship Id="rId49" Type="http://schemas.openxmlformats.org/officeDocument/2006/relationships/hyperlink" Target="https://www.statisticshowto.datasciencecentral.com/excel-data-analysis-toolpak/" TargetMode="External"/><Relationship Id="rId57" Type="http://schemas.openxmlformats.org/officeDocument/2006/relationships/hyperlink" Target="https://www.statisticshowto.datasciencecentral.com/what-is-a-dot-plot/" TargetMode="External"/><Relationship Id="rId10" Type="http://schemas.openxmlformats.org/officeDocument/2006/relationships/hyperlink" Target="https://en.wikipedia.org/wiki/Experimental_design" TargetMode="External"/><Relationship Id="rId31" Type="http://schemas.openxmlformats.org/officeDocument/2006/relationships/hyperlink" Target="https://www.statisticshowto.datasciencecentral.com/probability-and-statistics/statistics-definitions/mean-median-mode/" TargetMode="External"/><Relationship Id="rId44" Type="http://schemas.openxmlformats.org/officeDocument/2006/relationships/hyperlink" Target="https://www.statisticshowto.datasciencecentral.com/inferential-statistics/" TargetMode="External"/><Relationship Id="rId52" Type="http://schemas.openxmlformats.org/officeDocument/2006/relationships/image" Target="media/image4.png"/><Relationship Id="rId60" Type="http://schemas.openxmlformats.org/officeDocument/2006/relationships/image" Target="media/image7.jpeg"/><Relationship Id="rId65" Type="http://schemas.openxmlformats.org/officeDocument/2006/relationships/hyperlink" Target="https://www.statisticshowto.datasciencecentral.com/sample/" TargetMode="External"/><Relationship Id="rId73" Type="http://schemas.openxmlformats.org/officeDocument/2006/relationships/hyperlink" Target="https://www.statisticshowto.datasciencecentral.com/mean/" TargetMode="External"/><Relationship Id="rId78" Type="http://schemas.openxmlformats.org/officeDocument/2006/relationships/image" Target="media/image10.jpeg"/><Relationship Id="rId81" Type="http://schemas.openxmlformats.org/officeDocument/2006/relationships/hyperlink" Target="https://www.statisticshowto.datasciencecentral.com/post-hoc/" TargetMode="External"/><Relationship Id="rId86" Type="http://schemas.openxmlformats.org/officeDocument/2006/relationships/hyperlink" Target="https://www.statisticshowto.datasciencecentral.com/probability-and-statistics/regression-analysis/" TargetMode="External"/><Relationship Id="rId4" Type="http://schemas.openxmlformats.org/officeDocument/2006/relationships/webSettings" Target="webSettings.xml"/><Relationship Id="rId9" Type="http://schemas.openxmlformats.org/officeDocument/2006/relationships/hyperlink" Target="https://en.wikipedia.org/wiki/Statistical_survey" TargetMode="External"/><Relationship Id="rId13" Type="http://schemas.openxmlformats.org/officeDocument/2006/relationships/hyperlink" Target="https://www.statisticshowto.datasciencecentral.com/shapes-of-distributions/" TargetMode="External"/><Relationship Id="rId18" Type="http://schemas.openxmlformats.org/officeDocument/2006/relationships/hyperlink" Target="https://www.statisticshowto.datasciencecentral.com/uniform-distribution/" TargetMode="External"/><Relationship Id="rId39" Type="http://schemas.openxmlformats.org/officeDocument/2006/relationships/hyperlink" Target="https://www.statisticshowto.datasciencecentral.com/mode/" TargetMode="External"/><Relationship Id="rId34" Type="http://schemas.openxmlformats.org/officeDocument/2006/relationships/hyperlink" Target="https://www.statisticshowto.datasciencecentral.com/mean/" TargetMode="External"/><Relationship Id="rId50" Type="http://schemas.openxmlformats.org/officeDocument/2006/relationships/hyperlink" Target="https://www.youtube.com/watch?v=ZdcoTVYJNF4" TargetMode="External"/><Relationship Id="rId55" Type="http://schemas.openxmlformats.org/officeDocument/2006/relationships/hyperlink" Target="https://www.statisticshowto.datasciencecentral.com/probability-and-statistics/regression-analysis/scatter-plot-chart/" TargetMode="External"/><Relationship Id="rId76" Type="http://schemas.openxmlformats.org/officeDocument/2006/relationships/hyperlink" Target="https://www.statisticshowto.datasciencecentral.com/probability-and-statistics/descriptive-statistics/box-plot/" TargetMode="External"/><Relationship Id="rId7" Type="http://schemas.openxmlformats.org/officeDocument/2006/relationships/hyperlink" Target="https://en.wikipedia.org/wiki/Statistical_population" TargetMode="External"/><Relationship Id="rId71" Type="http://schemas.openxmlformats.org/officeDocument/2006/relationships/hyperlink" Target="https://www.statisticshowto.datasciencecentral.com/sample-mean/" TargetMode="External"/><Relationship Id="rId2" Type="http://schemas.openxmlformats.org/officeDocument/2006/relationships/styles" Target="styles.xml"/><Relationship Id="rId29" Type="http://schemas.openxmlformats.org/officeDocument/2006/relationships/hyperlink" Target="https://www.statisticshowto.datasciencecentral.com/shapes-of-distributions/" TargetMode="External"/><Relationship Id="rId24" Type="http://schemas.openxmlformats.org/officeDocument/2006/relationships/hyperlink" Target="https://www.statisticshowto.datasciencecentral.com/probability-and-statistics/statistics-definitions/range-statistics/" TargetMode="External"/><Relationship Id="rId40" Type="http://schemas.openxmlformats.org/officeDocument/2006/relationships/hyperlink" Target="https://www.statisticshowto.datasciencecentral.com/mode/" TargetMode="External"/><Relationship Id="rId45" Type="http://schemas.openxmlformats.org/officeDocument/2006/relationships/hyperlink" Target="https://www.statisticshowto.datasciencecentral.com/arithmetic-mean/" TargetMode="External"/><Relationship Id="rId66" Type="http://schemas.openxmlformats.org/officeDocument/2006/relationships/hyperlink" Target="https://www.statisticshowto.datasciencecentral.com/what-is-a-population/" TargetMode="External"/><Relationship Id="rId87" Type="http://schemas.openxmlformats.org/officeDocument/2006/relationships/hyperlink" Target="https://www.statisticshowto.datasciencecentral.com/statistics-basics/" TargetMode="External"/><Relationship Id="rId61" Type="http://schemas.openxmlformats.org/officeDocument/2006/relationships/hyperlink" Target="https://www.statisticshowto.datasciencecentral.com/wp-content/uploads/2013/11/box-and-whiskers-graph-.jpg" TargetMode="External"/><Relationship Id="rId82" Type="http://schemas.openxmlformats.org/officeDocument/2006/relationships/hyperlink" Target="https://www.statisticshowto.datasciencecentral.com/wp-content/uploads/2014/10/hypothesis-testing-example.jpg" TargetMode="External"/><Relationship Id="rId19" Type="http://schemas.openxmlformats.org/officeDocument/2006/relationships/hyperlink" Target="https://www.statisticshowto.datasciencecentral.com/wp-content/uploads/2014/02/shape_uniform.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F9103F-F248-4B39-A844-4D84CCD94657}">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513</TotalTime>
  <Pages>9</Pages>
  <Words>2537</Words>
  <Characters>14461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A</dc:creator>
  <cp:keywords/>
  <dc:description/>
  <cp:lastModifiedBy>Venkata Sumankumar Reddy Annapureddy</cp:lastModifiedBy>
  <cp:revision>315</cp:revision>
  <dcterms:created xsi:type="dcterms:W3CDTF">2019-09-01T06:42:00Z</dcterms:created>
  <dcterms:modified xsi:type="dcterms:W3CDTF">2019-09-04T15:07:00Z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venkata.annapureddy@ad.infosys.com</vt:lpwstr>
  </property>
  <property fmtid="{D5CDD505-2E9C-101B-9397-08002B2CF9AE}" pid="5" name="MSIP_Label_be4b3411-284d-4d31-bd4f-bc13ef7f1fd6_SetDate">
    <vt:lpwstr>2019-09-04T08:53:55.6881765Z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f73ce318-9a4a-44f8-83e2-243f12d059ae</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venkata.annapureddy@ad.infosys.com</vt:lpwstr>
  </property>
  <property fmtid="{D5CDD505-2E9C-101B-9397-08002B2CF9AE}" pid="13" name="MSIP_Label_a0819fa7-4367-4500-ba88-dd630d977609_SetDate">
    <vt:lpwstr>2019-09-04T08:53:55.6881765Z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f73ce318-9a4a-44f8-83e2-243f12d059ae</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